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74"/>
      </w:tblGrid>
      <w:tr w:rsidR="00CF3AE4" w:rsidTr="001C1A3F">
        <w:trPr>
          <w:trHeight w:val="20"/>
          <w:jc w:val="center"/>
        </w:trPr>
        <w:tc>
          <w:tcPr>
            <w:tcW w:w="10796" w:type="dxa"/>
            <w:tcBorders>
              <w:top w:val="nil"/>
              <w:left w:val="nil"/>
              <w:bottom w:val="nil"/>
              <w:right w:val="nil"/>
            </w:tcBorders>
          </w:tcPr>
          <w:p w:rsidR="00CF3AE4" w:rsidRDefault="00C0205E" w:rsidP="00093AF4">
            <w:pPr>
              <w:pStyle w:val="a5"/>
              <w:tabs>
                <w:tab w:val="right" w:pos="4102"/>
              </w:tabs>
              <w:ind w:left="-95" w:right="-97"/>
              <w:jc w:val="center"/>
            </w:pPr>
            <w:r>
              <w:object w:dxaOrig="12975" w:dyaOrig="13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4.05pt;height:53.6pt" o:ole="">
                  <v:imagedata r:id="rId8" o:title=""/>
                </v:shape>
                <o:OLEObject Type="Embed" ProgID="PBrush" ShapeID="_x0000_i1025" DrawAspect="Content" ObjectID="_1654185799" r:id="rId9"/>
              </w:object>
            </w:r>
          </w:p>
        </w:tc>
      </w:tr>
    </w:tbl>
    <w:p w:rsidR="001C1A3F" w:rsidRPr="001C1A3F" w:rsidRDefault="001C1A3F" w:rsidP="001C1A3F">
      <w:pPr>
        <w:jc w:val="center"/>
        <w:rPr>
          <w:sz w:val="28"/>
        </w:rPr>
      </w:pPr>
      <w:r w:rsidRPr="001C1A3F">
        <w:rPr>
          <w:sz w:val="28"/>
        </w:rPr>
        <w:t>Факультет компьютерных и фундаментальных наук</w:t>
      </w:r>
    </w:p>
    <w:p w:rsidR="001C1A3F" w:rsidRPr="001C1A3F" w:rsidRDefault="001C1A3F" w:rsidP="001C1A3F">
      <w:pPr>
        <w:ind w:left="1276" w:right="1161"/>
        <w:jc w:val="center"/>
      </w:pPr>
      <w:r w:rsidRPr="001C1A3F">
        <w:rPr>
          <w:sz w:val="28"/>
        </w:rPr>
        <w:t>Кафедра программного обеспечения вычислительной техники</w:t>
      </w:r>
      <w:r>
        <w:rPr>
          <w:sz w:val="28"/>
        </w:rPr>
        <w:br/>
      </w:r>
      <w:r w:rsidRPr="001C1A3F">
        <w:rPr>
          <w:sz w:val="28"/>
        </w:rPr>
        <w:t xml:space="preserve"> и автоматизированных систем</w:t>
      </w:r>
    </w:p>
    <w:p w:rsidR="00320C36" w:rsidRDefault="00320C36" w:rsidP="00320C36">
      <w:pPr>
        <w:pStyle w:val="a3"/>
        <w:rPr>
          <w:sz w:val="24"/>
        </w:rPr>
      </w:pPr>
    </w:p>
    <w:p w:rsidR="00320C36" w:rsidRDefault="00320C36" w:rsidP="00320C36">
      <w:pPr>
        <w:pStyle w:val="a3"/>
        <w:rPr>
          <w:sz w:val="24"/>
        </w:rPr>
      </w:pPr>
    </w:p>
    <w:p w:rsidR="00320C36" w:rsidRDefault="00320C36" w:rsidP="00320C36">
      <w:pPr>
        <w:pStyle w:val="a3"/>
        <w:rPr>
          <w:sz w:val="24"/>
        </w:rPr>
      </w:pPr>
    </w:p>
    <w:p w:rsidR="00320C36" w:rsidRDefault="0046174B" w:rsidP="00320C36">
      <w:pPr>
        <w:pStyle w:val="a3"/>
        <w:rPr>
          <w:sz w:val="36"/>
        </w:rPr>
      </w:pPr>
      <w:r>
        <w:rPr>
          <w:sz w:val="36"/>
        </w:rPr>
        <w:t>ОТЧЕТ</w:t>
      </w:r>
    </w:p>
    <w:p w:rsidR="001C1A3F" w:rsidRDefault="0046174B" w:rsidP="001C1A3F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 </w:t>
      </w:r>
      <w:r w:rsidR="001C1A3F">
        <w:rPr>
          <w:sz w:val="28"/>
          <w:szCs w:val="28"/>
        </w:rPr>
        <w:t>прохождени</w:t>
      </w:r>
      <w:r>
        <w:rPr>
          <w:sz w:val="28"/>
          <w:szCs w:val="28"/>
        </w:rPr>
        <w:t>и</w:t>
      </w:r>
      <w:r w:rsidR="001C1A3F">
        <w:rPr>
          <w:sz w:val="28"/>
          <w:szCs w:val="28"/>
        </w:rPr>
        <w:t xml:space="preserve"> практики</w:t>
      </w:r>
      <w:r w:rsidR="00320C36">
        <w:rPr>
          <w:sz w:val="28"/>
          <w:szCs w:val="28"/>
        </w:rPr>
        <w:t xml:space="preserve"> </w:t>
      </w:r>
    </w:p>
    <w:p w:rsidR="001C1A3F" w:rsidRPr="00F21CC1" w:rsidRDefault="001C1A3F" w:rsidP="001C1A3F">
      <w:pPr>
        <w:pStyle w:val="a3"/>
        <w:spacing w:line="360" w:lineRule="auto"/>
        <w:rPr>
          <w:sz w:val="28"/>
        </w:rPr>
      </w:pPr>
      <w:r w:rsidRPr="001C1A3F">
        <w:rPr>
          <w:sz w:val="28"/>
        </w:rPr>
        <w:t>студент</w:t>
      </w:r>
      <w:r w:rsidR="004F0CBA">
        <w:rPr>
          <w:sz w:val="28"/>
        </w:rPr>
        <w:t>а</w:t>
      </w:r>
      <w:r w:rsidR="00BD0D70">
        <w:rPr>
          <w:sz w:val="28"/>
        </w:rPr>
        <w:t xml:space="preserve"> Чекулаева В.Ю.</w:t>
      </w:r>
      <w:r w:rsidR="004F0CBA">
        <w:rPr>
          <w:sz w:val="28"/>
        </w:rPr>
        <w:t xml:space="preserve"> </w:t>
      </w:r>
      <w:r w:rsidR="00F21CC1">
        <w:rPr>
          <w:sz w:val="28"/>
        </w:rPr>
        <w:t>группы ПО(аб)-</w:t>
      </w:r>
      <w:r w:rsidR="009C61F7" w:rsidRPr="009C61F7">
        <w:rPr>
          <w:sz w:val="28"/>
        </w:rPr>
        <w:t>8</w:t>
      </w:r>
      <w:r w:rsidR="00F21CC1">
        <w:rPr>
          <w:sz w:val="28"/>
        </w:rPr>
        <w:t>1</w:t>
      </w:r>
    </w:p>
    <w:p w:rsidR="001C1A3F" w:rsidRPr="001C1A3F" w:rsidRDefault="001C1A3F" w:rsidP="001C1A3F">
      <w:pPr>
        <w:tabs>
          <w:tab w:val="left" w:leader="underscore" w:pos="9072"/>
        </w:tabs>
        <w:spacing w:line="228" w:lineRule="auto"/>
        <w:jc w:val="center"/>
        <w:rPr>
          <w:b/>
          <w:sz w:val="28"/>
        </w:rPr>
      </w:pPr>
    </w:p>
    <w:p w:rsidR="001C1A3F" w:rsidRDefault="001C1A3F" w:rsidP="001C1A3F">
      <w:pPr>
        <w:tabs>
          <w:tab w:val="left" w:leader="underscore" w:pos="9072"/>
        </w:tabs>
        <w:spacing w:line="228" w:lineRule="auto"/>
        <w:jc w:val="center"/>
        <w:rPr>
          <w:sz w:val="28"/>
        </w:rPr>
      </w:pPr>
      <w:r w:rsidRPr="001C1A3F">
        <w:rPr>
          <w:sz w:val="28"/>
        </w:rPr>
        <w:t>Направление обучения 09.0</w:t>
      </w:r>
      <w:r w:rsidR="00F21CC1" w:rsidRPr="00F21CC1">
        <w:rPr>
          <w:sz w:val="28"/>
        </w:rPr>
        <w:t>3</w:t>
      </w:r>
      <w:r w:rsidRPr="001C1A3F">
        <w:rPr>
          <w:sz w:val="28"/>
        </w:rPr>
        <w:t>.04 Программная инженерия</w:t>
      </w:r>
    </w:p>
    <w:p w:rsidR="00F21CC1" w:rsidRPr="001C1A3F" w:rsidRDefault="00F21CC1" w:rsidP="001C1A3F">
      <w:pPr>
        <w:tabs>
          <w:tab w:val="left" w:leader="underscore" w:pos="9072"/>
        </w:tabs>
        <w:spacing w:line="228" w:lineRule="auto"/>
        <w:jc w:val="center"/>
        <w:rPr>
          <w:sz w:val="28"/>
        </w:rPr>
      </w:pPr>
    </w:p>
    <w:p w:rsidR="00F21CC1" w:rsidRPr="001C1A3F" w:rsidRDefault="00F21CC1" w:rsidP="00F21CC1">
      <w:pPr>
        <w:tabs>
          <w:tab w:val="left" w:leader="underscore" w:pos="9072"/>
        </w:tabs>
        <w:spacing w:before="240" w:line="312" w:lineRule="auto"/>
        <w:rPr>
          <w:sz w:val="28"/>
        </w:rPr>
      </w:pPr>
      <w:r w:rsidRPr="001C1A3F">
        <w:rPr>
          <w:sz w:val="28"/>
        </w:rPr>
        <w:t xml:space="preserve">Наименование практики: </w:t>
      </w:r>
      <w:r w:rsidRPr="008564C9">
        <w:rPr>
          <w:sz w:val="28"/>
        </w:rPr>
        <w:t>Учебная практика: 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</w:r>
    </w:p>
    <w:p w:rsidR="00F21CC1" w:rsidRPr="009C61F7" w:rsidRDefault="00F21CC1" w:rsidP="00F21CC1">
      <w:pPr>
        <w:tabs>
          <w:tab w:val="left" w:leader="underscore" w:pos="9072"/>
        </w:tabs>
        <w:spacing w:before="240" w:line="312" w:lineRule="auto"/>
        <w:jc w:val="both"/>
        <w:rPr>
          <w:sz w:val="28"/>
          <w:lang w:val="en-US"/>
        </w:rPr>
      </w:pPr>
      <w:r w:rsidRPr="001C1A3F">
        <w:rPr>
          <w:sz w:val="28"/>
        </w:rPr>
        <w:t xml:space="preserve">Сроки прохождения практики: </w:t>
      </w:r>
      <w:r w:rsidRPr="008564C9">
        <w:rPr>
          <w:sz w:val="28"/>
        </w:rPr>
        <w:t>09.02.</w:t>
      </w:r>
      <w:r w:rsidR="009C61F7">
        <w:rPr>
          <w:sz w:val="28"/>
          <w:lang w:val="en-US"/>
        </w:rPr>
        <w:t>20</w:t>
      </w:r>
      <w:r w:rsidRPr="008564C9">
        <w:rPr>
          <w:sz w:val="28"/>
        </w:rPr>
        <w:t>-1</w:t>
      </w:r>
      <w:r w:rsidR="009C61F7">
        <w:rPr>
          <w:sz w:val="28"/>
          <w:lang w:val="en-US"/>
        </w:rPr>
        <w:t>3</w:t>
      </w:r>
      <w:r w:rsidRPr="008564C9">
        <w:rPr>
          <w:sz w:val="28"/>
        </w:rPr>
        <w:t>.06.</w:t>
      </w:r>
      <w:r w:rsidR="009C61F7">
        <w:rPr>
          <w:sz w:val="28"/>
          <w:lang w:val="en-US"/>
        </w:rPr>
        <w:t>20</w:t>
      </w:r>
    </w:p>
    <w:p w:rsidR="00111888" w:rsidRPr="00111888" w:rsidRDefault="00111888" w:rsidP="00111888">
      <w:pPr>
        <w:tabs>
          <w:tab w:val="left" w:leader="underscore" w:pos="9072"/>
        </w:tabs>
        <w:spacing w:before="240"/>
        <w:ind w:left="567" w:hanging="567"/>
        <w:rPr>
          <w:sz w:val="28"/>
        </w:rPr>
      </w:pPr>
      <w:r w:rsidRPr="00111888">
        <w:rPr>
          <w:sz w:val="28"/>
        </w:rPr>
        <w:t xml:space="preserve">Место прохождения практики: Тихоокеанский государственный университет, </w:t>
      </w:r>
      <w:r w:rsidRPr="00111888">
        <w:rPr>
          <w:sz w:val="28"/>
        </w:rPr>
        <w:br/>
      </w:r>
      <w:r w:rsidRPr="00111888">
        <w:rPr>
          <w:sz w:val="32"/>
        </w:rPr>
        <w:t xml:space="preserve"> </w:t>
      </w:r>
      <w:r w:rsidRPr="00111888">
        <w:rPr>
          <w:sz w:val="28"/>
        </w:rPr>
        <w:t>кафедра программного обеспечения ВТ и АС</w:t>
      </w:r>
    </w:p>
    <w:p w:rsidR="00F21CC1" w:rsidRPr="009C61F7" w:rsidRDefault="00F21CC1" w:rsidP="00F21CC1">
      <w:pPr>
        <w:tabs>
          <w:tab w:val="left" w:leader="underscore" w:pos="9072"/>
        </w:tabs>
        <w:spacing w:before="240" w:line="312" w:lineRule="auto"/>
        <w:rPr>
          <w:sz w:val="28"/>
        </w:rPr>
      </w:pPr>
      <w:r w:rsidRPr="001C1A3F">
        <w:rPr>
          <w:sz w:val="28"/>
        </w:rPr>
        <w:t xml:space="preserve">Руководитель практики от </w:t>
      </w:r>
      <w:r>
        <w:rPr>
          <w:sz w:val="28"/>
        </w:rPr>
        <w:t>кафедры</w:t>
      </w:r>
      <w:r w:rsidRPr="001C1A3F">
        <w:rPr>
          <w:sz w:val="28"/>
        </w:rPr>
        <w:t xml:space="preserve">: </w:t>
      </w:r>
      <w:r>
        <w:rPr>
          <w:sz w:val="28"/>
        </w:rPr>
        <w:t xml:space="preserve">доцент каф. ПОВТАС </w:t>
      </w:r>
      <w:r w:rsidR="009C61F7">
        <w:rPr>
          <w:sz w:val="28"/>
        </w:rPr>
        <w:t>Вихтенко Э.М.</w:t>
      </w:r>
    </w:p>
    <w:p w:rsidR="00F21CC1" w:rsidRDefault="00F21CC1" w:rsidP="00F21CC1">
      <w:pPr>
        <w:tabs>
          <w:tab w:val="left" w:leader="underscore" w:pos="9072"/>
        </w:tabs>
        <w:spacing w:before="240" w:line="312" w:lineRule="auto"/>
        <w:ind w:left="2410" w:hanging="2410"/>
        <w:rPr>
          <w:sz w:val="28"/>
        </w:rPr>
      </w:pPr>
      <w:r w:rsidRPr="001C1A3F">
        <w:rPr>
          <w:sz w:val="28"/>
        </w:rPr>
        <w:t xml:space="preserve">Руководитель практики от </w:t>
      </w:r>
      <w:r>
        <w:rPr>
          <w:sz w:val="28"/>
        </w:rPr>
        <w:t xml:space="preserve">профильной организации: </w:t>
      </w:r>
      <w:r>
        <w:rPr>
          <w:sz w:val="28"/>
        </w:rPr>
        <w:br/>
        <w:t>и.о.завкафедрой ПОВТАС Син А.З.</w:t>
      </w:r>
    </w:p>
    <w:p w:rsidR="0046174B" w:rsidRDefault="0046174B" w:rsidP="0046174B">
      <w:pPr>
        <w:tabs>
          <w:tab w:val="left" w:leader="underscore" w:pos="9072"/>
        </w:tabs>
        <w:spacing w:before="240"/>
        <w:rPr>
          <w:sz w:val="28"/>
        </w:rPr>
      </w:pPr>
    </w:p>
    <w:p w:rsidR="0046174B" w:rsidRDefault="0046174B" w:rsidP="0046174B">
      <w:pPr>
        <w:tabs>
          <w:tab w:val="left" w:leader="underscore" w:pos="9072"/>
        </w:tabs>
        <w:spacing w:before="240"/>
        <w:rPr>
          <w:sz w:val="28"/>
        </w:rPr>
      </w:pPr>
      <w:r>
        <w:rPr>
          <w:sz w:val="28"/>
        </w:rPr>
        <w:t>Оценка за практику:</w:t>
      </w:r>
      <w:r w:rsidRPr="0046174B">
        <w:rPr>
          <w:sz w:val="28"/>
        </w:rPr>
        <w:t xml:space="preserve"> </w:t>
      </w:r>
      <w:r w:rsidRPr="001C1A3F">
        <w:rPr>
          <w:sz w:val="28"/>
        </w:rPr>
        <w:tab/>
      </w:r>
    </w:p>
    <w:p w:rsidR="0046174B" w:rsidRPr="0046174B" w:rsidRDefault="0046174B" w:rsidP="0046174B">
      <w:pPr>
        <w:pStyle w:val="Standard"/>
        <w:tabs>
          <w:tab w:val="left" w:pos="5022"/>
        </w:tabs>
        <w:spacing w:before="240"/>
        <w:jc w:val="both"/>
        <w:rPr>
          <w:rFonts w:ascii="Times New Roman" w:hAnsi="Times New Roman" w:cs="Times New Roman"/>
          <w:sz w:val="28"/>
        </w:rPr>
      </w:pPr>
      <w:r w:rsidRPr="0046174B">
        <w:rPr>
          <w:rFonts w:ascii="Times New Roman" w:hAnsi="Times New Roman" w:cs="Times New Roman"/>
          <w:sz w:val="28"/>
        </w:rPr>
        <w:t>Руководитель практики</w:t>
      </w:r>
    </w:p>
    <w:p w:rsidR="0046174B" w:rsidRDefault="0046174B" w:rsidP="0046174B">
      <w:pPr>
        <w:pStyle w:val="Standard"/>
        <w:tabs>
          <w:tab w:val="left" w:pos="3828"/>
        </w:tabs>
        <w:jc w:val="both"/>
      </w:pPr>
      <w:r>
        <w:rPr>
          <w:sz w:val="22"/>
        </w:rPr>
        <w:tab/>
      </w:r>
      <w:r>
        <w:t xml:space="preserve">_____________ </w:t>
      </w:r>
      <w:r>
        <w:tab/>
        <w:t>______________________</w:t>
      </w:r>
    </w:p>
    <w:p w:rsidR="0046174B" w:rsidRDefault="0046174B" w:rsidP="0046174B">
      <w:pPr>
        <w:tabs>
          <w:tab w:val="left" w:pos="4536"/>
          <w:tab w:val="left" w:pos="6663"/>
          <w:tab w:val="left" w:leader="underscore" w:pos="9072"/>
        </w:tabs>
        <w:rPr>
          <w:sz w:val="12"/>
        </w:rPr>
      </w:pPr>
      <w:r>
        <w:rPr>
          <w:sz w:val="12"/>
        </w:rPr>
        <w:tab/>
        <w:t xml:space="preserve">подпись </w:t>
      </w:r>
      <w:r>
        <w:rPr>
          <w:sz w:val="12"/>
        </w:rPr>
        <w:tab/>
        <w:t xml:space="preserve">ФИО </w:t>
      </w:r>
    </w:p>
    <w:p w:rsidR="0046174B" w:rsidRDefault="0046174B" w:rsidP="0046174B">
      <w:pPr>
        <w:tabs>
          <w:tab w:val="left" w:pos="3828"/>
          <w:tab w:val="left" w:leader="underscore" w:pos="9072"/>
        </w:tabs>
        <w:spacing w:before="240"/>
      </w:pPr>
      <w:r>
        <w:tab/>
        <w:t xml:space="preserve">__________________ </w:t>
      </w:r>
    </w:p>
    <w:p w:rsidR="0046174B" w:rsidRPr="005E7EB0" w:rsidRDefault="0046174B" w:rsidP="0046174B">
      <w:pPr>
        <w:pStyle w:val="Standard"/>
        <w:tabs>
          <w:tab w:val="left" w:pos="4536"/>
        </w:tabs>
        <w:jc w:val="both"/>
        <w:rPr>
          <w:rFonts w:ascii="Times New Roman" w:hAnsi="Times New Roman" w:cs="Times New Roman"/>
        </w:rPr>
      </w:pPr>
      <w:r>
        <w:rPr>
          <w:sz w:val="12"/>
        </w:rPr>
        <w:tab/>
        <w:t>дата</w:t>
      </w:r>
    </w:p>
    <w:p w:rsidR="0046174B" w:rsidRDefault="0046174B" w:rsidP="001C1A3F">
      <w:pPr>
        <w:tabs>
          <w:tab w:val="left" w:leader="underscore" w:pos="9072"/>
        </w:tabs>
        <w:spacing w:before="240"/>
        <w:rPr>
          <w:sz w:val="28"/>
        </w:rPr>
      </w:pPr>
    </w:p>
    <w:p w:rsidR="00EF30A0" w:rsidRDefault="00EF30A0" w:rsidP="0046174B">
      <w:pPr>
        <w:tabs>
          <w:tab w:val="left" w:leader="underscore" w:pos="9072"/>
        </w:tabs>
        <w:spacing w:before="240"/>
        <w:jc w:val="center"/>
        <w:rPr>
          <w:sz w:val="28"/>
        </w:rPr>
      </w:pPr>
    </w:p>
    <w:p w:rsidR="004F0CBA" w:rsidRDefault="0046174B" w:rsidP="0046174B">
      <w:pPr>
        <w:tabs>
          <w:tab w:val="left" w:leader="underscore" w:pos="9072"/>
        </w:tabs>
        <w:spacing w:before="240"/>
        <w:jc w:val="center"/>
        <w:rPr>
          <w:sz w:val="28"/>
        </w:rPr>
      </w:pPr>
      <w:r>
        <w:rPr>
          <w:sz w:val="28"/>
        </w:rPr>
        <w:t>Хабаровск 20</w:t>
      </w:r>
      <w:r w:rsidR="009C61F7">
        <w:rPr>
          <w:sz w:val="28"/>
        </w:rPr>
        <w:t>20</w:t>
      </w:r>
      <w:bookmarkStart w:id="0" w:name="_GoBack"/>
      <w:bookmarkEnd w:id="0"/>
      <w:r>
        <w:rPr>
          <w:sz w:val="28"/>
        </w:rPr>
        <w:t xml:space="preserve"> г.</w:t>
      </w:r>
    </w:p>
    <w:p w:rsidR="004F0CBA" w:rsidRPr="00EC5957" w:rsidRDefault="004F0CBA" w:rsidP="00EC5957">
      <w:pPr>
        <w:jc w:val="center"/>
        <w:rPr>
          <w:sz w:val="28"/>
        </w:rPr>
      </w:pPr>
      <w:r>
        <w:rPr>
          <w:sz w:val="28"/>
        </w:rPr>
        <w:br w:type="page"/>
      </w:r>
      <w:r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725600"/>
        <w:docPartObj>
          <w:docPartGallery w:val="Table of Contents"/>
          <w:docPartUnique/>
        </w:docPartObj>
      </w:sdtPr>
      <w:sdtContent>
        <w:p w:rsidR="00B8381E" w:rsidRDefault="00B8381E">
          <w:pPr>
            <w:pStyle w:val="aa"/>
          </w:pPr>
        </w:p>
        <w:p w:rsidR="00AA2393" w:rsidRPr="00AA2393" w:rsidRDefault="0035019E">
          <w:pPr>
            <w:pStyle w:val="30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AA2393">
            <w:rPr>
              <w:sz w:val="28"/>
              <w:szCs w:val="28"/>
            </w:rPr>
            <w:fldChar w:fldCharType="begin"/>
          </w:r>
          <w:r w:rsidR="00B8381E" w:rsidRPr="00AA2393">
            <w:rPr>
              <w:sz w:val="28"/>
              <w:szCs w:val="28"/>
            </w:rPr>
            <w:instrText xml:space="preserve"> TOC \o "1-3" \h \z \u </w:instrText>
          </w:r>
          <w:r w:rsidRPr="00AA2393">
            <w:rPr>
              <w:sz w:val="28"/>
              <w:szCs w:val="28"/>
            </w:rPr>
            <w:fldChar w:fldCharType="separate"/>
          </w:r>
          <w:hyperlink w:anchor="_Toc43381804" w:history="1">
            <w:r w:rsidR="00AA2393" w:rsidRPr="00AA2393">
              <w:rPr>
                <w:rStyle w:val="ab"/>
                <w:noProof/>
                <w:sz w:val="28"/>
                <w:szCs w:val="28"/>
              </w:rPr>
              <w:t>Введение</w:t>
            </w:r>
            <w:r w:rsidR="00AA2393" w:rsidRPr="00AA2393">
              <w:rPr>
                <w:noProof/>
                <w:webHidden/>
                <w:sz w:val="28"/>
                <w:szCs w:val="28"/>
              </w:rPr>
              <w:tab/>
            </w:r>
            <w:r w:rsidRPr="00AA2393">
              <w:rPr>
                <w:noProof/>
                <w:webHidden/>
                <w:sz w:val="28"/>
                <w:szCs w:val="28"/>
              </w:rPr>
              <w:fldChar w:fldCharType="begin"/>
            </w:r>
            <w:r w:rsidR="00AA2393" w:rsidRPr="00AA2393">
              <w:rPr>
                <w:noProof/>
                <w:webHidden/>
                <w:sz w:val="28"/>
                <w:szCs w:val="28"/>
              </w:rPr>
              <w:instrText xml:space="preserve"> PAGEREF _Toc43381804 \h </w:instrText>
            </w:r>
            <w:r w:rsidRPr="00AA2393">
              <w:rPr>
                <w:noProof/>
                <w:webHidden/>
                <w:sz w:val="28"/>
                <w:szCs w:val="28"/>
              </w:rPr>
            </w:r>
            <w:r w:rsidRPr="00AA23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06AE">
              <w:rPr>
                <w:noProof/>
                <w:webHidden/>
                <w:sz w:val="28"/>
                <w:szCs w:val="28"/>
              </w:rPr>
              <w:t>3</w:t>
            </w:r>
            <w:r w:rsidRPr="00AA23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393" w:rsidRPr="00AA2393" w:rsidRDefault="0035019E">
          <w:pPr>
            <w:pStyle w:val="30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381805" w:history="1">
            <w:r w:rsidR="00AA2393" w:rsidRPr="00AA2393">
              <w:rPr>
                <w:rStyle w:val="ab"/>
                <w:noProof/>
                <w:sz w:val="28"/>
                <w:szCs w:val="28"/>
              </w:rPr>
              <w:t>Постановка задачи</w:t>
            </w:r>
            <w:r w:rsidR="00AA2393" w:rsidRPr="00AA2393">
              <w:rPr>
                <w:noProof/>
                <w:webHidden/>
                <w:sz w:val="28"/>
                <w:szCs w:val="28"/>
              </w:rPr>
              <w:tab/>
            </w:r>
            <w:r w:rsidRPr="00AA2393">
              <w:rPr>
                <w:noProof/>
                <w:webHidden/>
                <w:sz w:val="28"/>
                <w:szCs w:val="28"/>
              </w:rPr>
              <w:fldChar w:fldCharType="begin"/>
            </w:r>
            <w:r w:rsidR="00AA2393" w:rsidRPr="00AA2393">
              <w:rPr>
                <w:noProof/>
                <w:webHidden/>
                <w:sz w:val="28"/>
                <w:szCs w:val="28"/>
              </w:rPr>
              <w:instrText xml:space="preserve"> PAGEREF _Toc43381805 \h </w:instrText>
            </w:r>
            <w:r w:rsidRPr="00AA2393">
              <w:rPr>
                <w:noProof/>
                <w:webHidden/>
                <w:sz w:val="28"/>
                <w:szCs w:val="28"/>
              </w:rPr>
            </w:r>
            <w:r w:rsidRPr="00AA23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06AE">
              <w:rPr>
                <w:noProof/>
                <w:webHidden/>
                <w:sz w:val="28"/>
                <w:szCs w:val="28"/>
              </w:rPr>
              <w:t>4</w:t>
            </w:r>
            <w:r w:rsidRPr="00AA23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393" w:rsidRPr="00AA2393" w:rsidRDefault="0035019E">
          <w:pPr>
            <w:pStyle w:val="30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381806" w:history="1">
            <w:r w:rsidR="00AA2393" w:rsidRPr="00AA2393">
              <w:rPr>
                <w:rStyle w:val="ab"/>
                <w:noProof/>
                <w:sz w:val="28"/>
                <w:szCs w:val="28"/>
              </w:rPr>
              <w:t>Задание на практику</w:t>
            </w:r>
            <w:r w:rsidR="00AA2393" w:rsidRPr="00AA2393">
              <w:rPr>
                <w:noProof/>
                <w:webHidden/>
                <w:sz w:val="28"/>
                <w:szCs w:val="28"/>
              </w:rPr>
              <w:tab/>
            </w:r>
            <w:r w:rsidRPr="00AA2393">
              <w:rPr>
                <w:noProof/>
                <w:webHidden/>
                <w:sz w:val="28"/>
                <w:szCs w:val="28"/>
              </w:rPr>
              <w:fldChar w:fldCharType="begin"/>
            </w:r>
            <w:r w:rsidR="00AA2393" w:rsidRPr="00AA2393">
              <w:rPr>
                <w:noProof/>
                <w:webHidden/>
                <w:sz w:val="28"/>
                <w:szCs w:val="28"/>
              </w:rPr>
              <w:instrText xml:space="preserve"> PAGEREF _Toc43381806 \h </w:instrText>
            </w:r>
            <w:r w:rsidRPr="00AA2393">
              <w:rPr>
                <w:noProof/>
                <w:webHidden/>
                <w:sz w:val="28"/>
                <w:szCs w:val="28"/>
              </w:rPr>
            </w:r>
            <w:r w:rsidRPr="00AA23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06AE">
              <w:rPr>
                <w:noProof/>
                <w:webHidden/>
                <w:sz w:val="28"/>
                <w:szCs w:val="28"/>
              </w:rPr>
              <w:t>4</w:t>
            </w:r>
            <w:r w:rsidRPr="00AA23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393" w:rsidRPr="00AA2393" w:rsidRDefault="0035019E">
          <w:pPr>
            <w:pStyle w:val="30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381807" w:history="1">
            <w:r w:rsidR="00AA2393" w:rsidRPr="00AA2393">
              <w:rPr>
                <w:rStyle w:val="ab"/>
                <w:noProof/>
                <w:sz w:val="28"/>
                <w:szCs w:val="28"/>
              </w:rPr>
              <w:t>Метод Рунге-Кутты</w:t>
            </w:r>
            <w:r w:rsidR="00AA2393" w:rsidRPr="00AA2393">
              <w:rPr>
                <w:noProof/>
                <w:webHidden/>
                <w:sz w:val="28"/>
                <w:szCs w:val="28"/>
              </w:rPr>
              <w:tab/>
            </w:r>
            <w:r w:rsidRPr="00AA2393">
              <w:rPr>
                <w:noProof/>
                <w:webHidden/>
                <w:sz w:val="28"/>
                <w:szCs w:val="28"/>
              </w:rPr>
              <w:fldChar w:fldCharType="begin"/>
            </w:r>
            <w:r w:rsidR="00AA2393" w:rsidRPr="00AA2393">
              <w:rPr>
                <w:noProof/>
                <w:webHidden/>
                <w:sz w:val="28"/>
                <w:szCs w:val="28"/>
              </w:rPr>
              <w:instrText xml:space="preserve"> PAGEREF _Toc43381807 \h </w:instrText>
            </w:r>
            <w:r w:rsidRPr="00AA2393">
              <w:rPr>
                <w:noProof/>
                <w:webHidden/>
                <w:sz w:val="28"/>
                <w:szCs w:val="28"/>
              </w:rPr>
            </w:r>
            <w:r w:rsidRPr="00AA23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06AE">
              <w:rPr>
                <w:noProof/>
                <w:webHidden/>
                <w:sz w:val="28"/>
                <w:szCs w:val="28"/>
              </w:rPr>
              <w:t>5</w:t>
            </w:r>
            <w:r w:rsidRPr="00AA23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393" w:rsidRPr="00AA2393" w:rsidRDefault="0035019E">
          <w:pPr>
            <w:pStyle w:val="30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381808" w:history="1">
            <w:r w:rsidR="00AA2393" w:rsidRPr="00AA2393">
              <w:rPr>
                <w:rStyle w:val="ab"/>
                <w:noProof/>
                <w:sz w:val="28"/>
                <w:szCs w:val="28"/>
              </w:rPr>
              <w:t>Программное обеспечение</w:t>
            </w:r>
            <w:r w:rsidR="00AA2393" w:rsidRPr="00AA2393">
              <w:rPr>
                <w:noProof/>
                <w:webHidden/>
                <w:sz w:val="28"/>
                <w:szCs w:val="28"/>
              </w:rPr>
              <w:tab/>
            </w:r>
            <w:r w:rsidRPr="00AA2393">
              <w:rPr>
                <w:noProof/>
                <w:webHidden/>
                <w:sz w:val="28"/>
                <w:szCs w:val="28"/>
              </w:rPr>
              <w:fldChar w:fldCharType="begin"/>
            </w:r>
            <w:r w:rsidR="00AA2393" w:rsidRPr="00AA2393">
              <w:rPr>
                <w:noProof/>
                <w:webHidden/>
                <w:sz w:val="28"/>
                <w:szCs w:val="28"/>
              </w:rPr>
              <w:instrText xml:space="preserve"> PAGEREF _Toc43381808 \h </w:instrText>
            </w:r>
            <w:r w:rsidRPr="00AA2393">
              <w:rPr>
                <w:noProof/>
                <w:webHidden/>
                <w:sz w:val="28"/>
                <w:szCs w:val="28"/>
              </w:rPr>
            </w:r>
            <w:r w:rsidRPr="00AA23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06AE">
              <w:rPr>
                <w:noProof/>
                <w:webHidden/>
                <w:sz w:val="28"/>
                <w:szCs w:val="28"/>
              </w:rPr>
              <w:t>6</w:t>
            </w:r>
            <w:r w:rsidRPr="00AA23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393" w:rsidRPr="00AA2393" w:rsidRDefault="0035019E">
          <w:pPr>
            <w:pStyle w:val="30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381809" w:history="1">
            <w:r w:rsidR="00AA2393" w:rsidRPr="00AA2393">
              <w:rPr>
                <w:rStyle w:val="ab"/>
                <w:noProof/>
                <w:sz w:val="28"/>
                <w:szCs w:val="28"/>
              </w:rPr>
              <w:t>Вывод исходной системы</w:t>
            </w:r>
            <w:r w:rsidR="00AA2393" w:rsidRPr="00AA2393">
              <w:rPr>
                <w:noProof/>
                <w:webHidden/>
                <w:sz w:val="28"/>
                <w:szCs w:val="28"/>
              </w:rPr>
              <w:tab/>
            </w:r>
            <w:r w:rsidRPr="00AA2393">
              <w:rPr>
                <w:noProof/>
                <w:webHidden/>
                <w:sz w:val="28"/>
                <w:szCs w:val="28"/>
              </w:rPr>
              <w:fldChar w:fldCharType="begin"/>
            </w:r>
            <w:r w:rsidR="00AA2393" w:rsidRPr="00AA2393">
              <w:rPr>
                <w:noProof/>
                <w:webHidden/>
                <w:sz w:val="28"/>
                <w:szCs w:val="28"/>
              </w:rPr>
              <w:instrText xml:space="preserve"> PAGEREF _Toc43381809 \h </w:instrText>
            </w:r>
            <w:r w:rsidRPr="00AA2393">
              <w:rPr>
                <w:noProof/>
                <w:webHidden/>
                <w:sz w:val="28"/>
                <w:szCs w:val="28"/>
              </w:rPr>
            </w:r>
            <w:r w:rsidRPr="00AA23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06AE">
              <w:rPr>
                <w:noProof/>
                <w:webHidden/>
                <w:sz w:val="28"/>
                <w:szCs w:val="28"/>
              </w:rPr>
              <w:t>7</w:t>
            </w:r>
            <w:r w:rsidRPr="00AA23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393" w:rsidRPr="00AA2393" w:rsidRDefault="0035019E">
          <w:pPr>
            <w:pStyle w:val="30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381810" w:history="1">
            <w:r w:rsidR="00AA2393" w:rsidRPr="00AA2393">
              <w:rPr>
                <w:rStyle w:val="ab"/>
                <w:noProof/>
                <w:sz w:val="28"/>
                <w:szCs w:val="28"/>
              </w:rPr>
              <w:t>Результаты тестирования</w:t>
            </w:r>
            <w:r w:rsidR="00AA2393" w:rsidRPr="00AA2393">
              <w:rPr>
                <w:noProof/>
                <w:webHidden/>
                <w:sz w:val="28"/>
                <w:szCs w:val="28"/>
              </w:rPr>
              <w:tab/>
            </w:r>
            <w:r w:rsidRPr="00AA2393">
              <w:rPr>
                <w:noProof/>
                <w:webHidden/>
                <w:sz w:val="28"/>
                <w:szCs w:val="28"/>
              </w:rPr>
              <w:fldChar w:fldCharType="begin"/>
            </w:r>
            <w:r w:rsidR="00AA2393" w:rsidRPr="00AA2393">
              <w:rPr>
                <w:noProof/>
                <w:webHidden/>
                <w:sz w:val="28"/>
                <w:szCs w:val="28"/>
              </w:rPr>
              <w:instrText xml:space="preserve"> PAGEREF _Toc43381810 \h </w:instrText>
            </w:r>
            <w:r w:rsidRPr="00AA2393">
              <w:rPr>
                <w:noProof/>
                <w:webHidden/>
                <w:sz w:val="28"/>
                <w:szCs w:val="28"/>
              </w:rPr>
            </w:r>
            <w:r w:rsidRPr="00AA23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06AE">
              <w:rPr>
                <w:noProof/>
                <w:webHidden/>
                <w:sz w:val="28"/>
                <w:szCs w:val="28"/>
              </w:rPr>
              <w:t>8</w:t>
            </w:r>
            <w:r w:rsidRPr="00AA23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393" w:rsidRPr="00AA2393" w:rsidRDefault="0035019E">
          <w:pPr>
            <w:pStyle w:val="30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381811" w:history="1">
            <w:r w:rsidR="00AA2393" w:rsidRPr="00AA2393">
              <w:rPr>
                <w:rStyle w:val="ab"/>
                <w:noProof/>
                <w:sz w:val="28"/>
                <w:szCs w:val="28"/>
              </w:rPr>
              <w:t>Результаты решения задачи</w:t>
            </w:r>
            <w:r w:rsidR="00AA2393" w:rsidRPr="00AA2393">
              <w:rPr>
                <w:noProof/>
                <w:webHidden/>
                <w:sz w:val="28"/>
                <w:szCs w:val="28"/>
              </w:rPr>
              <w:tab/>
            </w:r>
            <w:r w:rsidRPr="00AA2393">
              <w:rPr>
                <w:noProof/>
                <w:webHidden/>
                <w:sz w:val="28"/>
                <w:szCs w:val="28"/>
              </w:rPr>
              <w:fldChar w:fldCharType="begin"/>
            </w:r>
            <w:r w:rsidR="00AA2393" w:rsidRPr="00AA2393">
              <w:rPr>
                <w:noProof/>
                <w:webHidden/>
                <w:sz w:val="28"/>
                <w:szCs w:val="28"/>
              </w:rPr>
              <w:instrText xml:space="preserve"> PAGEREF _Toc43381811 \h </w:instrText>
            </w:r>
            <w:r w:rsidRPr="00AA2393">
              <w:rPr>
                <w:noProof/>
                <w:webHidden/>
                <w:sz w:val="28"/>
                <w:szCs w:val="28"/>
              </w:rPr>
            </w:r>
            <w:r w:rsidRPr="00AA23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06AE">
              <w:rPr>
                <w:noProof/>
                <w:webHidden/>
                <w:sz w:val="28"/>
                <w:szCs w:val="28"/>
              </w:rPr>
              <w:t>10</w:t>
            </w:r>
            <w:r w:rsidRPr="00AA23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393" w:rsidRPr="00AA2393" w:rsidRDefault="0035019E">
          <w:pPr>
            <w:pStyle w:val="30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381812" w:history="1">
            <w:r w:rsidR="00AA2393" w:rsidRPr="00AA2393">
              <w:rPr>
                <w:rStyle w:val="ab"/>
                <w:noProof/>
                <w:sz w:val="28"/>
                <w:szCs w:val="28"/>
              </w:rPr>
              <w:t>Заключение</w:t>
            </w:r>
            <w:r w:rsidR="00AA2393" w:rsidRPr="00AA2393">
              <w:rPr>
                <w:noProof/>
                <w:webHidden/>
                <w:sz w:val="28"/>
                <w:szCs w:val="28"/>
              </w:rPr>
              <w:tab/>
            </w:r>
            <w:r w:rsidRPr="00AA2393">
              <w:rPr>
                <w:noProof/>
                <w:webHidden/>
                <w:sz w:val="28"/>
                <w:szCs w:val="28"/>
              </w:rPr>
              <w:fldChar w:fldCharType="begin"/>
            </w:r>
            <w:r w:rsidR="00AA2393" w:rsidRPr="00AA2393">
              <w:rPr>
                <w:noProof/>
                <w:webHidden/>
                <w:sz w:val="28"/>
                <w:szCs w:val="28"/>
              </w:rPr>
              <w:instrText xml:space="preserve"> PAGEREF _Toc43381812 \h </w:instrText>
            </w:r>
            <w:r w:rsidRPr="00AA2393">
              <w:rPr>
                <w:noProof/>
                <w:webHidden/>
                <w:sz w:val="28"/>
                <w:szCs w:val="28"/>
              </w:rPr>
            </w:r>
            <w:r w:rsidRPr="00AA23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06AE">
              <w:rPr>
                <w:noProof/>
                <w:webHidden/>
                <w:sz w:val="28"/>
                <w:szCs w:val="28"/>
              </w:rPr>
              <w:t>13</w:t>
            </w:r>
            <w:r w:rsidRPr="00AA23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393" w:rsidRPr="00AA2393" w:rsidRDefault="0035019E">
          <w:pPr>
            <w:pStyle w:val="30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381813" w:history="1">
            <w:r w:rsidR="00AA2393" w:rsidRPr="00AA2393">
              <w:rPr>
                <w:rStyle w:val="ab"/>
                <w:noProof/>
                <w:sz w:val="28"/>
                <w:szCs w:val="28"/>
              </w:rPr>
              <w:t>Список используемой литературы</w:t>
            </w:r>
            <w:r w:rsidR="00AA2393" w:rsidRPr="00AA2393">
              <w:rPr>
                <w:noProof/>
                <w:webHidden/>
                <w:sz w:val="28"/>
                <w:szCs w:val="28"/>
              </w:rPr>
              <w:tab/>
            </w:r>
            <w:r w:rsidRPr="00AA2393">
              <w:rPr>
                <w:noProof/>
                <w:webHidden/>
                <w:sz w:val="28"/>
                <w:szCs w:val="28"/>
              </w:rPr>
              <w:fldChar w:fldCharType="begin"/>
            </w:r>
            <w:r w:rsidR="00AA2393" w:rsidRPr="00AA2393">
              <w:rPr>
                <w:noProof/>
                <w:webHidden/>
                <w:sz w:val="28"/>
                <w:szCs w:val="28"/>
              </w:rPr>
              <w:instrText xml:space="preserve"> PAGEREF _Toc43381813 \h </w:instrText>
            </w:r>
            <w:r w:rsidRPr="00AA2393">
              <w:rPr>
                <w:noProof/>
                <w:webHidden/>
                <w:sz w:val="28"/>
                <w:szCs w:val="28"/>
              </w:rPr>
            </w:r>
            <w:r w:rsidRPr="00AA23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06AE">
              <w:rPr>
                <w:noProof/>
                <w:webHidden/>
                <w:sz w:val="28"/>
                <w:szCs w:val="28"/>
              </w:rPr>
              <w:t>14</w:t>
            </w:r>
            <w:r w:rsidRPr="00AA23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393" w:rsidRPr="00AA2393" w:rsidRDefault="0035019E">
          <w:pPr>
            <w:pStyle w:val="30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381814" w:history="1">
            <w:r w:rsidR="00AA2393" w:rsidRPr="00AA2393">
              <w:rPr>
                <w:rStyle w:val="ab"/>
                <w:noProof/>
                <w:sz w:val="28"/>
                <w:szCs w:val="28"/>
              </w:rPr>
              <w:t>Приложение А</w:t>
            </w:r>
            <w:r w:rsidR="00AA2393" w:rsidRPr="00AA2393">
              <w:rPr>
                <w:noProof/>
                <w:webHidden/>
                <w:sz w:val="28"/>
                <w:szCs w:val="28"/>
              </w:rPr>
              <w:tab/>
            </w:r>
            <w:r w:rsidRPr="00AA2393">
              <w:rPr>
                <w:noProof/>
                <w:webHidden/>
                <w:sz w:val="28"/>
                <w:szCs w:val="28"/>
              </w:rPr>
              <w:fldChar w:fldCharType="begin"/>
            </w:r>
            <w:r w:rsidR="00AA2393" w:rsidRPr="00AA2393">
              <w:rPr>
                <w:noProof/>
                <w:webHidden/>
                <w:sz w:val="28"/>
                <w:szCs w:val="28"/>
              </w:rPr>
              <w:instrText xml:space="preserve"> PAGEREF _Toc43381814 \h </w:instrText>
            </w:r>
            <w:r w:rsidRPr="00AA2393">
              <w:rPr>
                <w:noProof/>
                <w:webHidden/>
                <w:sz w:val="28"/>
                <w:szCs w:val="28"/>
              </w:rPr>
            </w:r>
            <w:r w:rsidRPr="00AA23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06AE">
              <w:rPr>
                <w:noProof/>
                <w:webHidden/>
                <w:sz w:val="28"/>
                <w:szCs w:val="28"/>
              </w:rPr>
              <w:t>15</w:t>
            </w:r>
            <w:r w:rsidRPr="00AA23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381E" w:rsidRDefault="0035019E">
          <w:r w:rsidRPr="00AA2393">
            <w:rPr>
              <w:sz w:val="28"/>
              <w:szCs w:val="28"/>
            </w:rPr>
            <w:fldChar w:fldCharType="end"/>
          </w:r>
        </w:p>
      </w:sdtContent>
    </w:sdt>
    <w:p w:rsidR="00B8381E" w:rsidRDefault="00B8381E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4F0CBA" w:rsidRDefault="004F0CBA" w:rsidP="00083023">
      <w:pPr>
        <w:jc w:val="both"/>
        <w:rPr>
          <w:b/>
          <w:sz w:val="32"/>
          <w:szCs w:val="32"/>
        </w:rPr>
      </w:pPr>
    </w:p>
    <w:p w:rsidR="004F0CBA" w:rsidRPr="0005787B" w:rsidRDefault="004F0CBA" w:rsidP="0005787B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1" w:name="_Toc43381804"/>
      <w:r>
        <w:rPr>
          <w:rFonts w:ascii="Times New Roman" w:hAnsi="Times New Roman" w:cs="Times New Roman"/>
          <w:sz w:val="32"/>
          <w:szCs w:val="32"/>
        </w:rPr>
        <w:t>Введение</w:t>
      </w:r>
      <w:bookmarkEnd w:id="1"/>
    </w:p>
    <w:p w:rsidR="004F0CBA" w:rsidRPr="004F0CBA" w:rsidRDefault="004F0CBA" w:rsidP="004F0CBA">
      <w:pPr>
        <w:pStyle w:val="a4"/>
        <w:ind w:firstLine="567"/>
        <w:rPr>
          <w:sz w:val="28"/>
          <w:szCs w:val="28"/>
        </w:rPr>
      </w:pPr>
      <w:r w:rsidRPr="004F0CBA">
        <w:rPr>
          <w:sz w:val="28"/>
          <w:szCs w:val="28"/>
        </w:rPr>
        <w:t>В ходе практической работы нам необходимо выполнить следующие пункты:</w:t>
      </w:r>
    </w:p>
    <w:p w:rsidR="004F0CBA" w:rsidRPr="004F0CBA" w:rsidRDefault="004F0CBA" w:rsidP="004F0CBA">
      <w:pPr>
        <w:pStyle w:val="a4"/>
        <w:ind w:firstLine="567"/>
        <w:rPr>
          <w:sz w:val="28"/>
          <w:szCs w:val="28"/>
        </w:rPr>
      </w:pPr>
      <w:r w:rsidRPr="004F0CBA">
        <w:rPr>
          <w:sz w:val="28"/>
          <w:szCs w:val="28"/>
        </w:rPr>
        <w:t>1) Написать программу решения задачи Коши для произвольной системы ОДУ заданным методом Рунге – Кутты.</w:t>
      </w:r>
    </w:p>
    <w:p w:rsidR="004F0CBA" w:rsidRPr="004F0CBA" w:rsidRDefault="004F0CBA" w:rsidP="004F0CBA">
      <w:pPr>
        <w:pStyle w:val="a4"/>
        <w:ind w:firstLine="567"/>
        <w:rPr>
          <w:sz w:val="28"/>
          <w:szCs w:val="28"/>
        </w:rPr>
      </w:pPr>
      <w:r w:rsidRPr="004F0CBA">
        <w:rPr>
          <w:sz w:val="28"/>
          <w:szCs w:val="28"/>
        </w:rPr>
        <w:t xml:space="preserve"> 2) Решить тестовую задачу с целью отладки написанной программы и экспериментального подтверждения теоретического порядка точности реализованного метода Рунге – Кутты. </w:t>
      </w:r>
    </w:p>
    <w:p w:rsidR="004F0CBA" w:rsidRPr="004F0CBA" w:rsidRDefault="004F0CBA" w:rsidP="004F0CBA">
      <w:pPr>
        <w:pStyle w:val="a4"/>
        <w:ind w:firstLine="567"/>
        <w:rPr>
          <w:sz w:val="28"/>
          <w:szCs w:val="28"/>
        </w:rPr>
      </w:pPr>
      <w:r w:rsidRPr="004F0CBA">
        <w:rPr>
          <w:sz w:val="28"/>
          <w:szCs w:val="28"/>
        </w:rPr>
        <w:t xml:space="preserve"> 3) Решить основную задачу — заданную задачу Коши, содержащую несколько параметров. Изучить влияние одного из параметров на качественные и количественные свойства решения.</w:t>
      </w:r>
    </w:p>
    <w:p w:rsidR="004F0CBA" w:rsidRPr="004F0CBA" w:rsidRDefault="004F0CBA" w:rsidP="004F0CBA">
      <w:pPr>
        <w:pStyle w:val="a4"/>
        <w:ind w:firstLine="567"/>
        <w:rPr>
          <w:sz w:val="28"/>
          <w:szCs w:val="28"/>
        </w:rPr>
      </w:pPr>
      <w:r w:rsidRPr="004F0CBA">
        <w:rPr>
          <w:sz w:val="28"/>
          <w:szCs w:val="28"/>
        </w:rPr>
        <w:t>Основная задача каждого задания представляет собой математическую модель из некоторой предметной области, например, физики, химии, биологии, медицины, астрономии, техники и так далее.</w:t>
      </w:r>
    </w:p>
    <w:p w:rsidR="004F0CBA" w:rsidRPr="004F0CBA" w:rsidRDefault="004F0CBA" w:rsidP="004F0CBA">
      <w:pPr>
        <w:pStyle w:val="a4"/>
        <w:ind w:firstLine="567"/>
        <w:rPr>
          <w:sz w:val="28"/>
          <w:szCs w:val="28"/>
        </w:rPr>
      </w:pPr>
      <w:r w:rsidRPr="004F0CBA">
        <w:rPr>
          <w:sz w:val="28"/>
          <w:szCs w:val="28"/>
        </w:rPr>
        <w:t xml:space="preserve">В первом пункте задания дается краткое описание предмета моделирования, основных предположений и законов, положенных в основу модели. Этот пункт написан для того, чтобы </w:t>
      </w:r>
      <w:commentRangeStart w:id="2"/>
      <w:r w:rsidRPr="004F0CBA">
        <w:rPr>
          <w:sz w:val="28"/>
          <w:szCs w:val="28"/>
        </w:rPr>
        <w:t xml:space="preserve">дать студенту </w:t>
      </w:r>
      <w:commentRangeEnd w:id="2"/>
      <w:r w:rsidR="006A0839">
        <w:rPr>
          <w:rStyle w:val="af1"/>
        </w:rPr>
        <w:commentReference w:id="2"/>
      </w:r>
      <w:r w:rsidRPr="004F0CBA">
        <w:rPr>
          <w:sz w:val="28"/>
          <w:szCs w:val="28"/>
        </w:rPr>
        <w:t>некоторые представления о том, каким примерно образом была получена соответствующая математическая модель. Как правило, исходная модель записывается в терминах размерных зависимых и независимых переменных. Простым масштабированием (с математической точки зрения) от размерных переменных и уравнений осуществляется переход к безразмерным переменным и уравнениям (основной задаче), которые и решаются.</w:t>
      </w:r>
    </w:p>
    <w:p w:rsidR="004F0CBA" w:rsidRPr="004F0CBA" w:rsidRDefault="004F0CBA" w:rsidP="004F0CBA">
      <w:pPr>
        <w:pStyle w:val="a4"/>
        <w:ind w:firstLine="567"/>
        <w:rPr>
          <w:sz w:val="28"/>
          <w:szCs w:val="28"/>
        </w:rPr>
      </w:pPr>
      <w:r w:rsidRPr="004F0CBA">
        <w:rPr>
          <w:sz w:val="28"/>
          <w:szCs w:val="28"/>
        </w:rPr>
        <w:t xml:space="preserve">Стоит отметить, что числовые данные основных задач имеют математический смысл и подобраны так, чтобы обеспечить необходимые свойства решений. </w:t>
      </w:r>
    </w:p>
    <w:p w:rsidR="004F0CBA" w:rsidRDefault="004F0CB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47D65" w:rsidRPr="0005787B" w:rsidRDefault="004F0CBA" w:rsidP="0005787B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43381805"/>
      <w:r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  <w:bookmarkEnd w:id="3"/>
    </w:p>
    <w:p w:rsidR="00747D65" w:rsidRDefault="00747D65" w:rsidP="00747D65">
      <w:pPr>
        <w:pStyle w:val="a4"/>
        <w:ind w:firstLine="567"/>
        <w:rPr>
          <w:sz w:val="28"/>
          <w:szCs w:val="28"/>
        </w:rPr>
      </w:pPr>
      <w:r>
        <w:rPr>
          <w:sz w:val="28"/>
          <w:szCs w:val="28"/>
        </w:rPr>
        <w:t>Уравнения вертикального подъема ракеты могут быть записаны в виде:</w:t>
      </w:r>
    </w:p>
    <w:p w:rsidR="00747D65" w:rsidRDefault="00747D65" w:rsidP="00747D65">
      <w:pPr>
        <w:pStyle w:val="a4"/>
        <w:ind w:firstLine="567"/>
        <w:rPr>
          <w:sz w:val="28"/>
          <w:szCs w:val="28"/>
        </w:rPr>
      </w:pPr>
    </w:p>
    <w:p w:rsidR="00AC3C14" w:rsidRPr="00AC3C14" w:rsidRDefault="0035019E" w:rsidP="00747D65">
      <w:pPr>
        <w:pStyle w:val="a4"/>
        <w:ind w:firstLine="567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=-q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w:ins w:id="4" w:author="E" w:date="2020-06-20T19:11:00Z">
            <m:r>
              <w:rPr>
                <w:rFonts w:ascii="Cambria Math" w:hAnsi="Cambria Math"/>
                <w:sz w:val="28"/>
                <w:szCs w:val="28"/>
              </w:rPr>
              <m:t>,</m:t>
            </m:r>
          </w:ins>
        </m:oMath>
      </m:oMathPara>
    </w:p>
    <w:p w:rsidR="00AC3C14" w:rsidRPr="006A0839" w:rsidRDefault="0035019E" w:rsidP="00747D65">
      <w:pPr>
        <w:pStyle w:val="a4"/>
        <w:ind w:firstLine="567"/>
        <w:rPr>
          <w:sz w:val="28"/>
          <w:szCs w:val="28"/>
          <w:rPrChange w:id="5" w:author="E" w:date="2020-06-20T19:11:00Z">
            <w:rPr>
              <w:sz w:val="28"/>
              <w:szCs w:val="28"/>
              <w:lang w:val="en-US"/>
            </w:rPr>
          </w:rPrChange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=v</m:t>
          </m:r>
          <w:ins w:id="6" w:author="E" w:date="2020-06-20T19:11:00Z">
            <m:r>
              <w:rPr>
                <w:rFonts w:ascii="Cambria Math" w:hAnsi="Cambria Math"/>
                <w:sz w:val="28"/>
                <w:szCs w:val="28"/>
              </w:rPr>
              <m:t>,</m:t>
            </m:r>
          </w:ins>
        </m:oMath>
      </m:oMathPara>
    </w:p>
    <w:p w:rsidR="00AC3C14" w:rsidRPr="00AC3C14" w:rsidRDefault="0035019E" w:rsidP="00747D65">
      <w:pPr>
        <w:pStyle w:val="a4"/>
        <w:ind w:firstLine="567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=-g+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αq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-Cρ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AC3C14" w:rsidRDefault="00AC3C14" w:rsidP="00747D65">
      <w:pPr>
        <w:pStyle w:val="a4"/>
        <w:ind w:firstLine="567"/>
        <w:rPr>
          <w:sz w:val="28"/>
          <w:szCs w:val="28"/>
          <w:lang w:val="en-US"/>
        </w:rPr>
      </w:pPr>
    </w:p>
    <w:p w:rsidR="00AC3C14" w:rsidRDefault="00AC3C14" w:rsidP="00747D65">
      <w:pPr>
        <w:pStyle w:val="a4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w:r>
        <w:rPr>
          <w:i/>
          <w:sz w:val="28"/>
          <w:szCs w:val="28"/>
          <w:lang w:val="en-US"/>
        </w:rPr>
        <w:t>t</w:t>
      </w:r>
      <w:r w:rsidRPr="00AC3C1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время, </w:t>
      </w:r>
      <w:r>
        <w:rPr>
          <w:i/>
          <w:sz w:val="28"/>
          <w:szCs w:val="28"/>
          <w:lang w:val="en-US"/>
        </w:rPr>
        <w:t>m</w:t>
      </w:r>
      <w:r w:rsidRPr="00AC3C1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масса ракеты, </w:t>
      </w:r>
      <w:r>
        <w:rPr>
          <w:i/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– расход топлива, </w:t>
      </w:r>
      <w:r>
        <w:rPr>
          <w:i/>
          <w:sz w:val="28"/>
          <w:szCs w:val="28"/>
          <w:lang w:val="en-US"/>
        </w:rPr>
        <w:t>z</w:t>
      </w:r>
      <w:r w:rsidRPr="00AC3C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вертикальная координата (высота), </w:t>
      </w:r>
      <w:r>
        <w:rPr>
          <w:i/>
          <w:sz w:val="28"/>
          <w:szCs w:val="28"/>
          <w:lang w:val="en-US"/>
        </w:rPr>
        <w:t>v</w:t>
      </w:r>
      <w:r w:rsidRPr="00AC3C1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– </w:t>
      </w:r>
      <w:r>
        <w:rPr>
          <w:sz w:val="28"/>
          <w:szCs w:val="28"/>
        </w:rPr>
        <w:t xml:space="preserve">скорость ракеты, </w:t>
      </w:r>
      <w:r>
        <w:rPr>
          <w:i/>
          <w:sz w:val="28"/>
          <w:szCs w:val="28"/>
          <w:lang w:val="en-US"/>
        </w:rPr>
        <w:t>g</w:t>
      </w:r>
      <w:r w:rsidRPr="00AC3C1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C3C14">
        <w:rPr>
          <w:sz w:val="28"/>
          <w:szCs w:val="28"/>
        </w:rPr>
        <w:t xml:space="preserve"> </w:t>
      </w:r>
      <w:r>
        <w:rPr>
          <w:sz w:val="28"/>
          <w:szCs w:val="28"/>
        </w:rPr>
        <w:t>ускорение силы тяготения</w:t>
      </w:r>
      <w:r w:rsidRPr="00AC3C14"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α</w:t>
      </w:r>
      <w:r w:rsidRPr="00AC3C1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C3C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постоянная, характеризующая зависимость силы тяги от расхода топлива, </w:t>
      </w:r>
      <m:oMath>
        <m:r>
          <w:rPr>
            <w:rFonts w:ascii="Cambria Math" w:hAnsi="Cambria Math"/>
            <w:sz w:val="28"/>
            <w:szCs w:val="28"/>
          </w:rPr>
          <m:t>Cρ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AC3C14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лобовое сопротивление, </w:t>
      </w:r>
      <w:r>
        <w:rPr>
          <w:sz w:val="28"/>
          <w:szCs w:val="28"/>
          <w:lang w:val="en-US"/>
        </w:rPr>
        <w:t>C</w:t>
      </w:r>
      <w:r w:rsidRPr="00AC3C14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const</w:t>
      </w:r>
      <w:r w:rsidRPr="00AC3C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характеризует взаимодействие ракеты с обтекающим потоком, </w:t>
      </w:r>
      <m:oMath>
        <m:r>
          <w:rPr>
            <w:rFonts w:ascii="Cambria Math" w:hAnsi="Cambria Math"/>
            <w:sz w:val="28"/>
            <w:szCs w:val="28"/>
          </w:rPr>
          <m:t>ρ=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exp⁡</m:t>
        </m:r>
        <m:r>
          <w:rPr>
            <w:rFonts w:ascii="Cambria Math" w:hAnsi="Cambria Math"/>
            <w:sz w:val="28"/>
            <w:szCs w:val="28"/>
          </w:rPr>
          <m:t>(-γ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083023">
        <w:rPr>
          <w:sz w:val="28"/>
          <w:szCs w:val="28"/>
        </w:rPr>
        <w:t xml:space="preserve"> - плотность воздуха, </w:t>
      </w:r>
      <w:r w:rsidR="00083023">
        <w:rPr>
          <w:i/>
          <w:sz w:val="28"/>
          <w:szCs w:val="28"/>
        </w:rPr>
        <w:t>γ=</w:t>
      </w:r>
      <w:r w:rsidR="00083023">
        <w:rPr>
          <w:i/>
          <w:sz w:val="28"/>
          <w:szCs w:val="28"/>
          <w:lang w:val="en-US"/>
        </w:rPr>
        <w:t>const</w:t>
      </w:r>
      <w:r w:rsidR="00083023">
        <w:rPr>
          <w:i/>
          <w:sz w:val="28"/>
          <w:szCs w:val="28"/>
        </w:rPr>
        <w:t xml:space="preserve"> </w:t>
      </w:r>
      <w:r w:rsidR="00083023">
        <w:rPr>
          <w:sz w:val="28"/>
          <w:szCs w:val="28"/>
        </w:rPr>
        <w:t>характеризует убывание плотности атмосферы с увеличением высоты.</w:t>
      </w:r>
    </w:p>
    <w:p w:rsidR="00083023" w:rsidRDefault="00083023" w:rsidP="00747D65">
      <w:pPr>
        <w:pStyle w:val="a4"/>
        <w:ind w:firstLine="567"/>
        <w:rPr>
          <w:sz w:val="28"/>
          <w:szCs w:val="28"/>
        </w:rPr>
      </w:pPr>
      <w:r>
        <w:rPr>
          <w:sz w:val="28"/>
          <w:szCs w:val="28"/>
        </w:rPr>
        <w:t>Начальные условия:</w:t>
      </w:r>
    </w:p>
    <w:p w:rsidR="00083023" w:rsidRDefault="00083023" w:rsidP="00747D65">
      <w:pPr>
        <w:pStyle w:val="a4"/>
        <w:ind w:firstLine="567"/>
        <w:rPr>
          <w:sz w:val="28"/>
          <w:szCs w:val="28"/>
        </w:rPr>
      </w:pPr>
    </w:p>
    <w:p w:rsidR="00083023" w:rsidRDefault="00083023" w:rsidP="00747D65">
      <w:pPr>
        <w:pStyle w:val="a4"/>
        <w:ind w:firstLine="567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=1, z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=0, 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=0.</m:t>
          </m:r>
        </m:oMath>
      </m:oMathPara>
    </w:p>
    <w:p w:rsidR="00083023" w:rsidRDefault="00083023" w:rsidP="00747D65">
      <w:pPr>
        <w:pStyle w:val="a4"/>
        <w:ind w:firstLine="567"/>
        <w:rPr>
          <w:sz w:val="28"/>
          <w:szCs w:val="28"/>
        </w:rPr>
      </w:pPr>
    </w:p>
    <w:p w:rsidR="00083023" w:rsidRDefault="00083023" w:rsidP="00747D65">
      <w:pPr>
        <w:pStyle w:val="a4"/>
        <w:ind w:firstLine="567"/>
        <w:rPr>
          <w:sz w:val="28"/>
          <w:szCs w:val="28"/>
        </w:rPr>
      </w:pPr>
      <w:r>
        <w:rPr>
          <w:sz w:val="28"/>
          <w:szCs w:val="28"/>
        </w:rPr>
        <w:t>Предполагается выполненной следующая зависимость расхода топлива от времени:</w:t>
      </w:r>
    </w:p>
    <w:p w:rsidR="00083023" w:rsidRDefault="00083023" w:rsidP="00747D65">
      <w:pPr>
        <w:pStyle w:val="a4"/>
        <w:ind w:firstLine="567"/>
        <w:rPr>
          <w:sz w:val="28"/>
          <w:szCs w:val="28"/>
        </w:rPr>
      </w:pPr>
    </w:p>
    <w:p w:rsidR="00083023" w:rsidRDefault="00083023" w:rsidP="00747D65">
      <w:pPr>
        <w:pStyle w:val="a4"/>
        <w:ind w:firstLine="567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t≤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w:ins w:id="7" w:author="E" w:date="2020-06-20T19:12:00Z"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,</m:t>
                        </m:r>
                      </w:ins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 t&gt;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w:ins w:id="8" w:author="E" w:date="2020-06-20T19:12:00Z"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</w:ins>
                </m:e>
              </m:eqArr>
            </m:e>
          </m:d>
        </m:oMath>
      </m:oMathPara>
    </w:p>
    <w:p w:rsidR="00083023" w:rsidRDefault="00083023" w:rsidP="00747D65">
      <w:pPr>
        <w:pStyle w:val="a4"/>
        <w:ind w:firstLine="567"/>
        <w:rPr>
          <w:sz w:val="28"/>
          <w:szCs w:val="28"/>
        </w:rPr>
      </w:pPr>
    </w:p>
    <w:p w:rsidR="00083023" w:rsidRPr="00083023" w:rsidRDefault="006A0839" w:rsidP="006A0839">
      <w:pPr>
        <w:pStyle w:val="a4"/>
        <w:rPr>
          <w:sz w:val="28"/>
          <w:szCs w:val="28"/>
        </w:rPr>
        <w:pPrChange w:id="9" w:author="E" w:date="2020-06-20T19:12:00Z">
          <w:pPr>
            <w:pStyle w:val="a4"/>
            <w:ind w:firstLine="567"/>
          </w:pPr>
        </w:pPrChange>
      </w:pPr>
      <w:ins w:id="10" w:author="E" w:date="2020-06-20T19:12:00Z">
        <w:r>
          <w:rPr>
            <w:sz w:val="28"/>
            <w:szCs w:val="28"/>
          </w:rPr>
          <w:t>г</w:t>
        </w:r>
      </w:ins>
      <w:del w:id="11" w:author="E" w:date="2020-06-20T19:12:00Z">
        <w:r w:rsidR="00083023" w:rsidDel="006A0839">
          <w:rPr>
            <w:sz w:val="28"/>
            <w:szCs w:val="28"/>
          </w:rPr>
          <w:delText>Г</w:delText>
        </w:r>
      </w:del>
      <w:r w:rsidR="00083023">
        <w:rPr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083023">
        <w:rPr>
          <w:sz w:val="28"/>
          <w:szCs w:val="28"/>
        </w:rPr>
        <w:t xml:space="preserve"> - масса топлива в начальный момент времени,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083023">
        <w:rPr>
          <w:sz w:val="28"/>
          <w:szCs w:val="28"/>
        </w:rPr>
        <w:t xml:space="preserve"> – время полного выгорания топлива.</w:t>
      </w:r>
    </w:p>
    <w:p w:rsidR="00747D65" w:rsidRDefault="00747D65" w:rsidP="00747D65"/>
    <w:p w:rsidR="00083023" w:rsidRDefault="00083023" w:rsidP="00747D65"/>
    <w:p w:rsidR="00B8381E" w:rsidRPr="0005787B" w:rsidRDefault="00083023" w:rsidP="0005787B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12" w:name="_Toc43381806"/>
      <w:r>
        <w:rPr>
          <w:rFonts w:ascii="Times New Roman" w:hAnsi="Times New Roman" w:cs="Times New Roman"/>
          <w:sz w:val="32"/>
          <w:szCs w:val="32"/>
        </w:rPr>
        <w:t>Задание на практику</w:t>
      </w:r>
      <w:bookmarkEnd w:id="12"/>
    </w:p>
    <w:p w:rsidR="00B8381E" w:rsidRDefault="00B8381E" w:rsidP="00B8381E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Проверьте правильность вывода исходной системы уравнений. Приведите соответствующий рисунок с указанием действующих на ракету сил.</w:t>
      </w:r>
    </w:p>
    <w:p w:rsidR="00B8381E" w:rsidRDefault="00B8381E" w:rsidP="00B8381E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Напишите программу интегрирования задачи Коши для системы из </w:t>
      </w:r>
      <w:r>
        <w:rPr>
          <w:i/>
          <w:sz w:val="28"/>
          <w:szCs w:val="28"/>
          <w:lang w:val="en-US"/>
        </w:rPr>
        <w:t>n</w:t>
      </w:r>
      <w:r w:rsidRPr="00B8381E">
        <w:rPr>
          <w:sz w:val="28"/>
          <w:szCs w:val="28"/>
        </w:rPr>
        <w:t xml:space="preserve"> </w:t>
      </w:r>
      <w:r>
        <w:rPr>
          <w:sz w:val="28"/>
          <w:szCs w:val="28"/>
        </w:rPr>
        <w:t>уравнений первого порядка вида</w:t>
      </w:r>
    </w:p>
    <w:p w:rsidR="00B8381E" w:rsidRDefault="00B8381E" w:rsidP="00B8381E">
      <w:pPr>
        <w:pStyle w:val="a4"/>
        <w:ind w:left="567"/>
        <w:rPr>
          <w:sz w:val="28"/>
          <w:szCs w:val="28"/>
        </w:rPr>
      </w:pPr>
    </w:p>
    <w:p w:rsidR="00B8381E" w:rsidRPr="00B8381E" w:rsidRDefault="0035019E" w:rsidP="00B8381E">
      <w:pPr>
        <w:pStyle w:val="a4"/>
        <w:ind w:left="567"/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=f(t,y)</m:t>
        </m:r>
      </m:oMath>
      <w:r w:rsidR="00B8381E" w:rsidRPr="00B8381E">
        <w:rPr>
          <w:sz w:val="28"/>
          <w:szCs w:val="28"/>
        </w:rPr>
        <w:t xml:space="preserve">,  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B8381E" w:rsidRPr="00B8381E">
        <w:rPr>
          <w:sz w:val="28"/>
          <w:szCs w:val="28"/>
        </w:rPr>
        <w:t xml:space="preserve">,  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</m:oMath>
      <w:r w:rsidR="00B8381E" w:rsidRPr="00B8381E">
        <w:rPr>
          <w:sz w:val="28"/>
          <w:szCs w:val="28"/>
        </w:rPr>
        <w:t>,</w:t>
      </w:r>
    </w:p>
    <w:p w:rsidR="00B8381E" w:rsidRPr="00C349B3" w:rsidRDefault="00B8381E" w:rsidP="00B8381E">
      <w:pPr>
        <w:pStyle w:val="a4"/>
        <w:ind w:left="567"/>
        <w:jc w:val="left"/>
        <w:rPr>
          <w:sz w:val="28"/>
          <w:szCs w:val="28"/>
        </w:rPr>
      </w:pPr>
    </w:p>
    <w:p w:rsidR="00B8381E" w:rsidRDefault="00B8381E" w:rsidP="00B8381E">
      <w:pPr>
        <w:pStyle w:val="a4"/>
        <w:ind w:left="56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 произвольном отрезке </w:t>
      </w:r>
      <w:r w:rsidRPr="00B8381E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a</w:t>
      </w:r>
      <w:r w:rsidRPr="00B8381E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b</w:t>
      </w:r>
      <w:r w:rsidRPr="00B8381E">
        <w:rPr>
          <w:i/>
          <w:sz w:val="28"/>
          <w:szCs w:val="28"/>
        </w:rPr>
        <w:t>]</w:t>
      </w:r>
      <w:r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 xml:space="preserve">используя метод Рунге-Кутты второго порядка точности с постоянным шагом </w:t>
      </w:r>
      <w:r>
        <w:rPr>
          <w:i/>
          <w:sz w:val="28"/>
          <w:szCs w:val="28"/>
          <w:lang w:val="en-US"/>
        </w:rPr>
        <w:t>h</w:t>
      </w:r>
      <w:r>
        <w:rPr>
          <w:sz w:val="28"/>
          <w:szCs w:val="28"/>
        </w:rPr>
        <w:t>:</w:t>
      </w:r>
    </w:p>
    <w:p w:rsidR="00B8381E" w:rsidRDefault="0035019E" w:rsidP="00B8381E">
      <w:pPr>
        <w:pStyle w:val="a4"/>
        <w:ind w:left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C71DD6">
        <w:rPr>
          <w:sz w:val="28"/>
          <w:szCs w:val="28"/>
          <w:lang w:val="en-US"/>
        </w:rPr>
        <w:t>,</w:t>
      </w:r>
    </w:p>
    <w:p w:rsidR="00C71DD6" w:rsidRDefault="0035019E" w:rsidP="00B8381E">
      <w:pPr>
        <w:pStyle w:val="a4"/>
        <w:ind w:left="567"/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C71DD6" w:rsidRDefault="0035019E" w:rsidP="00B8381E">
      <w:pPr>
        <w:pStyle w:val="a4"/>
        <w:ind w:left="567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C349B3" w:rsidRPr="00C349B3" w:rsidRDefault="00C349B3" w:rsidP="00B8381E">
      <w:pPr>
        <w:pStyle w:val="a4"/>
        <w:ind w:left="567"/>
        <w:jc w:val="center"/>
        <w:rPr>
          <w:i/>
          <w:sz w:val="28"/>
          <w:szCs w:val="28"/>
        </w:rPr>
      </w:pPr>
    </w:p>
    <w:p w:rsidR="00083023" w:rsidRDefault="00C71DD6" w:rsidP="00083023">
      <w:pPr>
        <w:pStyle w:val="a4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Протестируйте программу на примере системы уравнений</w:t>
      </w:r>
    </w:p>
    <w:p w:rsidR="00C71DD6" w:rsidRDefault="00C71DD6" w:rsidP="00C71DD6">
      <w:pPr>
        <w:pStyle w:val="a4"/>
        <w:ind w:left="567"/>
        <w:jc w:val="left"/>
        <w:rPr>
          <w:sz w:val="28"/>
          <w:szCs w:val="28"/>
        </w:rPr>
      </w:pPr>
    </w:p>
    <w:p w:rsidR="00C71DD6" w:rsidRPr="00C349B3" w:rsidRDefault="0035019E" w:rsidP="00C71DD6">
      <w:pPr>
        <w:pStyle w:val="a4"/>
        <w:ind w:left="567"/>
        <w:jc w:val="center"/>
        <w:rPr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2+2t</m:t>
            </m:r>
          </m:den>
        </m:f>
        <m:r>
          <w:rPr>
            <w:rFonts w:ascii="Cambria Math" w:hAnsi="Cambria Math"/>
            <w:sz w:val="28"/>
            <w:szCs w:val="28"/>
          </w:rPr>
          <m:t>-2t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C71DD6" w:rsidRPr="00C349B3">
        <w:rPr>
          <w:i/>
          <w:sz w:val="28"/>
          <w:szCs w:val="28"/>
        </w:rPr>
        <w:t xml:space="preserve">, 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2+2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</w:rPr>
          <m:t>+2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</w:p>
    <w:p w:rsidR="00C71DD6" w:rsidRPr="00C349B3" w:rsidRDefault="00C71DD6" w:rsidP="00C71DD6">
      <w:pPr>
        <w:pStyle w:val="a4"/>
        <w:ind w:left="567"/>
        <w:jc w:val="center"/>
        <w:rPr>
          <w:sz w:val="28"/>
          <w:szCs w:val="28"/>
        </w:rPr>
      </w:pPr>
    </w:p>
    <w:p w:rsidR="00C71DD6" w:rsidRDefault="00C71DD6" w:rsidP="00C71DD6">
      <w:pPr>
        <w:pStyle w:val="a4"/>
        <w:ind w:left="567"/>
        <w:jc w:val="left"/>
        <w:rPr>
          <w:sz w:val="28"/>
          <w:szCs w:val="28"/>
        </w:rPr>
      </w:pPr>
      <w:r>
        <w:rPr>
          <w:sz w:val="28"/>
          <w:szCs w:val="28"/>
        </w:rPr>
        <w:t>На отрезке</w:t>
      </w:r>
      <w:r w:rsidRPr="00C349B3">
        <w:rPr>
          <w:sz w:val="28"/>
          <w:szCs w:val="28"/>
        </w:rPr>
        <w:t xml:space="preserve"> [0,2] </w:t>
      </w:r>
      <w:r>
        <w:rPr>
          <w:sz w:val="28"/>
          <w:szCs w:val="28"/>
          <w:lang w:val="en-US"/>
        </w:rPr>
        <w:t>c</w:t>
      </w:r>
      <w:r w:rsidRPr="00C349B3">
        <w:rPr>
          <w:sz w:val="28"/>
          <w:szCs w:val="28"/>
        </w:rPr>
        <w:t xml:space="preserve"> </w:t>
      </w:r>
      <w:r>
        <w:rPr>
          <w:sz w:val="28"/>
          <w:szCs w:val="28"/>
        </w:rPr>
        <w:t>точным решением</w:t>
      </w:r>
    </w:p>
    <w:p w:rsidR="00C71DD6" w:rsidRDefault="00C71DD6" w:rsidP="00C71DD6">
      <w:pPr>
        <w:pStyle w:val="a4"/>
        <w:ind w:left="567"/>
        <w:jc w:val="center"/>
        <w:rPr>
          <w:sz w:val="28"/>
          <w:szCs w:val="28"/>
        </w:rPr>
      </w:pPr>
    </w:p>
    <w:p w:rsidR="00C71DD6" w:rsidRPr="00C349B3" w:rsidRDefault="0035019E" w:rsidP="00C71DD6">
      <w:pPr>
        <w:pStyle w:val="a4"/>
        <w:ind w:left="567"/>
        <w:jc w:val="center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cos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rad>
      </m:oMath>
      <w:r w:rsidR="00C71DD6" w:rsidRPr="00C71DD6">
        <w:rPr>
          <w:i/>
          <w:sz w:val="28"/>
          <w:szCs w:val="28"/>
        </w:rPr>
        <w:t xml:space="preserve">,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sin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rad>
      </m:oMath>
      <w:r w:rsidR="00C71DD6" w:rsidRPr="00C71DD6">
        <w:rPr>
          <w:i/>
          <w:sz w:val="28"/>
          <w:szCs w:val="28"/>
        </w:rPr>
        <w:t>.</w:t>
      </w:r>
    </w:p>
    <w:p w:rsidR="00C71DD6" w:rsidRPr="00C349B3" w:rsidRDefault="00C71DD6" w:rsidP="00C71DD6">
      <w:pPr>
        <w:pStyle w:val="a4"/>
        <w:ind w:left="567"/>
        <w:jc w:val="center"/>
        <w:rPr>
          <w:sz w:val="28"/>
          <w:szCs w:val="28"/>
        </w:rPr>
      </w:pPr>
    </w:p>
    <w:p w:rsidR="00C71DD6" w:rsidRDefault="008425CB" w:rsidP="008425CB">
      <w:pPr>
        <w:pStyle w:val="a4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Для тестовой задачи постройте графики зависимости максимальной погрешности решения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 w:rsidRPr="008425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e/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8425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выбранного шага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Pr="008425CB">
        <w:rPr>
          <w:sz w:val="28"/>
          <w:szCs w:val="28"/>
        </w:rPr>
        <w:t xml:space="preserve">. </w:t>
      </w:r>
    </w:p>
    <w:p w:rsidR="004F1939" w:rsidRDefault="008425CB" w:rsidP="008425CB">
      <w:pPr>
        <w:pStyle w:val="a4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Решая систему уравнений движения ракеты при помощи разработанной процедуры, исследуйте зависимость высоты полета от времени на интервале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, T=100</m:t>
        </m:r>
      </m:oMath>
      <w:r w:rsidRPr="008425C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 различном выборе шага сетки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>
        <w:rPr>
          <w:sz w:val="28"/>
          <w:szCs w:val="28"/>
        </w:rPr>
        <w:t>.</w:t>
      </w:r>
      <w:r w:rsidR="004F1939">
        <w:rPr>
          <w:sz w:val="28"/>
          <w:szCs w:val="28"/>
        </w:rPr>
        <w:t xml:space="preserve"> Результаты расчетов оформить в виде графиков </w:t>
      </w:r>
      <m:oMath>
        <m:r>
          <w:rPr>
            <w:rFonts w:ascii="Cambria Math" w:hAnsi="Cambria Math"/>
            <w:sz w:val="28"/>
            <w:szCs w:val="28"/>
          </w:rPr>
          <m:t>z=z(t)</m:t>
        </m:r>
      </m:oMath>
      <w:r w:rsidR="004F1939">
        <w:rPr>
          <w:sz w:val="28"/>
          <w:szCs w:val="28"/>
        </w:rPr>
        <w:t>.</w:t>
      </w:r>
    </w:p>
    <w:p w:rsidR="004F1939" w:rsidRDefault="004F1939" w:rsidP="004F1939">
      <w:pPr>
        <w:pStyle w:val="a4"/>
        <w:ind w:left="1416"/>
        <w:jc w:val="left"/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</w:p>
    <w:p w:rsidR="008425CB" w:rsidRDefault="008425CB" w:rsidP="004F1939">
      <w:pPr>
        <w:pStyle w:val="a4"/>
        <w:ind w:left="1416"/>
        <w:jc w:val="center"/>
        <w:rPr>
          <w:sz w:val="28"/>
          <w:szCs w:val="28"/>
        </w:rPr>
      </w:pPr>
    </w:p>
    <w:p w:rsidR="004F1939" w:rsidRDefault="004F1939" w:rsidP="004F1939">
      <w:pPr>
        <w:pStyle w:val="a4"/>
        <w:ind w:left="1416"/>
        <w:jc w:val="center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g=0.01</m:t>
        </m:r>
      </m:oMath>
      <w:r>
        <w:rPr>
          <w:sz w:val="28"/>
          <w:szCs w:val="28"/>
          <w:lang w:val="en-US"/>
        </w:rPr>
        <w:t xml:space="preserve">,   </w:t>
      </w:r>
      <m:oMath>
        <m:r>
          <w:rPr>
            <w:rFonts w:ascii="Cambria Math" w:hAnsi="Cambria Math"/>
            <w:sz w:val="28"/>
            <w:szCs w:val="28"/>
            <w:lang w:val="en-US"/>
          </w:rPr>
          <m:t>α=2</m:t>
        </m:r>
      </m:oMath>
      <w:r>
        <w:rPr>
          <w:sz w:val="28"/>
          <w:szCs w:val="28"/>
          <w:lang w:val="en-US"/>
        </w:rPr>
        <w:t xml:space="preserve">,   </w:t>
      </w:r>
      <m:oMath>
        <m:r>
          <w:rPr>
            <w:rFonts w:ascii="Cambria Math" w:hAnsi="Cambria Math"/>
            <w:sz w:val="28"/>
            <w:szCs w:val="28"/>
            <w:lang w:val="en-US"/>
          </w:rPr>
          <m:t>C=0.05</m:t>
        </m:r>
      </m:oMath>
      <w:r>
        <w:rPr>
          <w:sz w:val="28"/>
          <w:szCs w:val="28"/>
          <w:lang w:val="en-US"/>
        </w:rPr>
        <w:t xml:space="preserve">,   </w:t>
      </w:r>
      <m:oMath>
        <m:r>
          <w:rPr>
            <w:rFonts w:ascii="Cambria Math" w:hAnsi="Cambria Math"/>
            <w:sz w:val="28"/>
            <w:szCs w:val="28"/>
            <w:lang w:val="en-US"/>
          </w:rPr>
          <m:t>γ=0.01</m:t>
        </m:r>
      </m:oMath>
      <w:r>
        <w:rPr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=0.8</m:t>
        </m:r>
      </m:oMath>
      <w:r>
        <w:rPr>
          <w:sz w:val="28"/>
          <w:szCs w:val="28"/>
          <w:lang w:val="en-US"/>
        </w:rPr>
        <w:t xml:space="preserve">,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=20</m:t>
        </m:r>
      </m:oMath>
      <w:r>
        <w:rPr>
          <w:sz w:val="28"/>
          <w:szCs w:val="28"/>
          <w:lang w:val="en-US"/>
        </w:rPr>
        <w:t>.</w:t>
      </w:r>
    </w:p>
    <w:p w:rsidR="004F1939" w:rsidRDefault="004F1939" w:rsidP="004F1939">
      <w:pPr>
        <w:pStyle w:val="a4"/>
        <w:jc w:val="left"/>
        <w:rPr>
          <w:sz w:val="28"/>
          <w:szCs w:val="28"/>
          <w:lang w:val="en-US"/>
        </w:rPr>
      </w:pPr>
    </w:p>
    <w:p w:rsidR="004F1939" w:rsidRDefault="004F1939" w:rsidP="004F1939">
      <w:pPr>
        <w:pStyle w:val="a4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Найдите величину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∈[3, 30]</m:t>
        </m:r>
      </m:oMath>
      <w:r w:rsidRPr="004F19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так, чтобы максимизировать высоту подъема ракеты за время </w:t>
      </w:r>
      <m:oMath>
        <m:r>
          <w:rPr>
            <w:rFonts w:ascii="Cambria Math" w:hAnsi="Cambria Math"/>
            <w:sz w:val="28"/>
            <w:szCs w:val="28"/>
          </w:rPr>
          <m:t>T=100</m:t>
        </m:r>
      </m:oMath>
      <w:r>
        <w:rPr>
          <w:sz w:val="28"/>
          <w:szCs w:val="28"/>
        </w:rPr>
        <w:t>.</w:t>
      </w:r>
    </w:p>
    <w:p w:rsidR="00D66C30" w:rsidRDefault="00D66C30" w:rsidP="00D66C30">
      <w:pPr>
        <w:pStyle w:val="a4"/>
        <w:ind w:left="567"/>
        <w:jc w:val="left"/>
        <w:rPr>
          <w:sz w:val="28"/>
          <w:szCs w:val="28"/>
        </w:rPr>
      </w:pPr>
    </w:p>
    <w:p w:rsidR="00D66C30" w:rsidRDefault="00D66C30" w:rsidP="00D66C30">
      <w:pPr>
        <w:pStyle w:val="a4"/>
        <w:ind w:left="567"/>
        <w:jc w:val="center"/>
        <w:rPr>
          <w:sz w:val="28"/>
          <w:szCs w:val="28"/>
        </w:rPr>
      </w:pPr>
    </w:p>
    <w:p w:rsidR="009134B8" w:rsidRPr="0005787B" w:rsidRDefault="00D66C30" w:rsidP="0005787B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43381807"/>
      <w:r>
        <w:rPr>
          <w:rFonts w:ascii="Times New Roman" w:hAnsi="Times New Roman" w:cs="Times New Roman"/>
          <w:sz w:val="28"/>
          <w:szCs w:val="28"/>
        </w:rPr>
        <w:t>Метод Рунге-Кутты</w:t>
      </w:r>
      <w:bookmarkEnd w:id="13"/>
    </w:p>
    <w:p w:rsidR="00423052" w:rsidRDefault="00705153" w:rsidP="00705153">
      <w:pPr>
        <w:spacing w:line="288" w:lineRule="atLeast"/>
        <w:ind w:firstLine="567"/>
        <w:jc w:val="both"/>
        <w:rPr>
          <w:rFonts w:ascii="Arial" w:hAnsi="Arial" w:cs="Arial"/>
          <w:color w:val="000000"/>
          <w:sz w:val="28"/>
          <w:szCs w:val="28"/>
        </w:rPr>
      </w:pPr>
      <w:r w:rsidRPr="00FE440B">
        <w:rPr>
          <w:color w:val="000000"/>
          <w:sz w:val="28"/>
          <w:szCs w:val="28"/>
        </w:rPr>
        <w:t>Наиболее эффективными и часто встречаемыми методами решениями </w:t>
      </w:r>
      <w:bookmarkStart w:id="14" w:name="keyword70"/>
      <w:bookmarkEnd w:id="14"/>
      <w:r w:rsidRPr="00FE440B">
        <w:rPr>
          <w:color w:val="000000"/>
          <w:sz w:val="28"/>
          <w:szCs w:val="28"/>
        </w:rPr>
        <w:t>задачи Коши являются </w:t>
      </w:r>
      <w:bookmarkStart w:id="15" w:name="keyword71"/>
      <w:bookmarkEnd w:id="15"/>
      <w:r w:rsidRPr="00FE440B">
        <w:rPr>
          <w:color w:val="000000"/>
          <w:sz w:val="28"/>
          <w:szCs w:val="28"/>
        </w:rPr>
        <w:t>методы Рунге - Кутта. Они основаны на аппроксимации искомой функции </w:t>
      </w:r>
      <w:r w:rsidRPr="00FE440B">
        <w:rPr>
          <w:i/>
          <w:color w:val="000000"/>
          <w:sz w:val="28"/>
          <w:szCs w:val="28"/>
        </w:rPr>
        <w:t>у(х)</w:t>
      </w:r>
      <w:r w:rsidRPr="00FE440B">
        <w:rPr>
          <w:color w:val="000000"/>
          <w:sz w:val="28"/>
          <w:szCs w:val="28"/>
        </w:rPr>
        <w:t xml:space="preserve"> в пределах каждого шага </w:t>
      </w:r>
      <w:bookmarkStart w:id="16" w:name="keyword72"/>
      <w:bookmarkEnd w:id="16"/>
      <w:r w:rsidRPr="00FE440B">
        <w:rPr>
          <w:color w:val="000000"/>
          <w:sz w:val="28"/>
          <w:szCs w:val="28"/>
        </w:rPr>
        <w:t xml:space="preserve">многочленом, который получен при помощи разложения функции </w:t>
      </w:r>
      <w:r w:rsidRPr="00FE440B">
        <w:rPr>
          <w:i/>
          <w:color w:val="000000"/>
          <w:sz w:val="28"/>
          <w:szCs w:val="28"/>
        </w:rPr>
        <w:t>у(х)</w:t>
      </w:r>
      <w:r w:rsidRPr="00FE440B">
        <w:rPr>
          <w:color w:val="000000"/>
          <w:sz w:val="28"/>
          <w:szCs w:val="28"/>
        </w:rPr>
        <w:t xml:space="preserve"> в окрестности шага </w:t>
      </w:r>
      <w:r w:rsidRPr="00FE440B">
        <w:rPr>
          <w:i/>
          <w:color w:val="000000"/>
          <w:sz w:val="28"/>
          <w:szCs w:val="28"/>
        </w:rPr>
        <w:t>h</w:t>
      </w:r>
      <w:r w:rsidRPr="00FE440B">
        <w:rPr>
          <w:color w:val="000000"/>
          <w:sz w:val="28"/>
          <w:szCs w:val="28"/>
        </w:rPr>
        <w:t xml:space="preserve"> каждой </w:t>
      </w:r>
      <w:r w:rsidRPr="00FE440B">
        <w:rPr>
          <w:i/>
          <w:color w:val="000000"/>
          <w:sz w:val="28"/>
          <w:szCs w:val="28"/>
        </w:rPr>
        <w:t>i</w:t>
      </w:r>
      <w:r w:rsidRPr="00FE440B">
        <w:rPr>
          <w:color w:val="000000"/>
          <w:sz w:val="28"/>
          <w:szCs w:val="28"/>
        </w:rPr>
        <w:t>-ой точки в ряд Тейлора</w:t>
      </w:r>
      <w:r w:rsidRPr="00FE440B">
        <w:rPr>
          <w:rFonts w:ascii="Arial" w:hAnsi="Arial" w:cs="Arial"/>
          <w:color w:val="000000"/>
          <w:sz w:val="28"/>
          <w:szCs w:val="28"/>
        </w:rPr>
        <w:t xml:space="preserve">: </w:t>
      </w:r>
    </w:p>
    <w:p w:rsidR="00423052" w:rsidRDefault="00423052" w:rsidP="00705153">
      <w:pPr>
        <w:spacing w:line="288" w:lineRule="atLeast"/>
        <w:ind w:firstLine="567"/>
        <w:jc w:val="both"/>
        <w:rPr>
          <w:rFonts w:ascii="Arial" w:hAnsi="Arial" w:cs="Arial"/>
          <w:color w:val="000000"/>
          <w:sz w:val="28"/>
          <w:szCs w:val="28"/>
        </w:rPr>
      </w:pPr>
    </w:p>
    <w:p w:rsidR="00705153" w:rsidRPr="00C349B3" w:rsidRDefault="00705153" w:rsidP="00423052">
      <w:pPr>
        <w:spacing w:line="288" w:lineRule="atLeast"/>
        <w:ind w:firstLine="567"/>
        <w:jc w:val="center"/>
        <w:rPr>
          <w:i/>
          <w:color w:val="000000"/>
          <w:sz w:val="28"/>
          <w:szCs w:val="28"/>
          <w:lang w:val="en-US"/>
        </w:rPr>
      </w:pPr>
      <w:r w:rsidRPr="00423052">
        <w:rPr>
          <w:i/>
          <w:color w:val="000000"/>
          <w:sz w:val="28"/>
          <w:szCs w:val="28"/>
          <w:lang w:val="en-US"/>
        </w:rPr>
        <w:t>u(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423052">
        <w:rPr>
          <w:i/>
          <w:color w:val="000000"/>
          <w:sz w:val="28"/>
          <w:szCs w:val="28"/>
          <w:lang w:val="en-US"/>
        </w:rPr>
        <w:t xml:space="preserve"> + h) = u(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423052">
        <w:rPr>
          <w:i/>
          <w:color w:val="000000"/>
          <w:sz w:val="28"/>
          <w:szCs w:val="28"/>
          <w:lang w:val="en-US"/>
        </w:rPr>
        <w:t>) + hu′(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423052">
        <w:rPr>
          <w:i/>
          <w:color w:val="000000"/>
          <w:sz w:val="28"/>
          <w:szCs w:val="28"/>
          <w:lang w:val="en-US"/>
        </w:rPr>
        <w:t xml:space="preserve">) +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den>
        </m:f>
      </m:oMath>
      <w:r w:rsidRPr="00423052">
        <w:rPr>
          <w:i/>
          <w:color w:val="000000"/>
          <w:sz w:val="28"/>
          <w:szCs w:val="28"/>
          <w:lang w:val="en-US"/>
        </w:rPr>
        <w:t xml:space="preserve"> u′′(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423052">
        <w:rPr>
          <w:i/>
          <w:color w:val="000000"/>
          <w:sz w:val="28"/>
          <w:szCs w:val="28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423052">
        <w:rPr>
          <w:i/>
          <w:color w:val="000000"/>
          <w:sz w:val="28"/>
          <w:szCs w:val="28"/>
          <w:lang w:val="en-US"/>
        </w:rPr>
        <w:t xml:space="preserve">h),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423052">
        <w:rPr>
          <w:rFonts w:ascii="Cambria Math" w:hAnsi="Cambria Math"/>
          <w:i/>
          <w:color w:val="000000"/>
          <w:sz w:val="28"/>
          <w:szCs w:val="28"/>
          <w:lang w:val="en-US"/>
        </w:rPr>
        <w:t>∈</w:t>
      </w:r>
      <w:r w:rsidRPr="00423052">
        <w:rPr>
          <w:i/>
          <w:color w:val="000000"/>
          <w:sz w:val="28"/>
          <w:szCs w:val="28"/>
          <w:lang w:val="en-US"/>
        </w:rPr>
        <w:t xml:space="preserve"> [0,1].</w:t>
      </w:r>
    </w:p>
    <w:p w:rsidR="00423052" w:rsidRPr="00C349B3" w:rsidRDefault="00423052" w:rsidP="00705153">
      <w:pPr>
        <w:spacing w:line="288" w:lineRule="atLeast"/>
        <w:ind w:firstLine="567"/>
        <w:jc w:val="both"/>
        <w:rPr>
          <w:color w:val="000000"/>
          <w:sz w:val="28"/>
          <w:szCs w:val="28"/>
          <w:lang w:val="en-US"/>
        </w:rPr>
      </w:pPr>
    </w:p>
    <w:p w:rsidR="00705153" w:rsidRPr="00FE440B" w:rsidRDefault="00705153" w:rsidP="00705153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  <w:r w:rsidRPr="00FE440B">
        <w:rPr>
          <w:color w:val="000000"/>
          <w:sz w:val="28"/>
          <w:szCs w:val="28"/>
        </w:rPr>
        <w:t xml:space="preserve">Пусть требуется найти приближенное решение задачи </w:t>
      </w:r>
      <w:r w:rsidRPr="00FE440B">
        <w:rPr>
          <w:i/>
          <w:color w:val="000000"/>
          <w:sz w:val="28"/>
          <w:szCs w:val="28"/>
        </w:rPr>
        <w:t xml:space="preserve">u′(t) = f(t,u(t)), t </w:t>
      </w:r>
      <w:r w:rsidRPr="00FE440B">
        <w:rPr>
          <w:rFonts w:ascii="Cambria Math" w:hAnsi="Cambria Math"/>
          <w:i/>
          <w:color w:val="000000"/>
          <w:sz w:val="28"/>
          <w:szCs w:val="28"/>
        </w:rPr>
        <w:t>∈</w:t>
      </w:r>
      <w:r w:rsidRPr="00FE440B">
        <w:rPr>
          <w:i/>
          <w:color w:val="000000"/>
          <w:sz w:val="28"/>
          <w:szCs w:val="28"/>
        </w:rPr>
        <w:t xml:space="preserve"> (a,b], u(a)=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sub>
        </m:sSub>
      </m:oMath>
      <w:r w:rsidRPr="00FE440B">
        <w:rPr>
          <w:color w:val="000000"/>
          <w:sz w:val="28"/>
          <w:szCs w:val="28"/>
        </w:rPr>
        <w:t>, на равномерной с шагом h сетке узлов.</w:t>
      </w:r>
    </w:p>
    <w:p w:rsidR="00705153" w:rsidRDefault="00705153" w:rsidP="00705153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  <w:r w:rsidRPr="00FE440B">
        <w:rPr>
          <w:color w:val="000000"/>
          <w:sz w:val="28"/>
          <w:szCs w:val="28"/>
        </w:rPr>
        <w:t xml:space="preserve">Поскольку в силу уравнения справедливо равенство </w:t>
      </w:r>
      <w:r w:rsidRPr="00FE440B">
        <w:rPr>
          <w:i/>
          <w:color w:val="000000"/>
          <w:sz w:val="28"/>
          <w:szCs w:val="28"/>
          <w:lang w:val="en-US"/>
        </w:rPr>
        <w:t>u</w:t>
      </w:r>
      <w:r w:rsidRPr="00FE440B">
        <w:rPr>
          <w:i/>
          <w:color w:val="000000"/>
          <w:sz w:val="28"/>
          <w:szCs w:val="28"/>
        </w:rPr>
        <w:t>′(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FE440B">
        <w:rPr>
          <w:i/>
          <w:color w:val="000000"/>
          <w:sz w:val="28"/>
          <w:szCs w:val="28"/>
        </w:rPr>
        <w:t xml:space="preserve">) = </w:t>
      </w:r>
      <w:r w:rsidRPr="00FE440B">
        <w:rPr>
          <w:i/>
          <w:color w:val="000000"/>
          <w:sz w:val="28"/>
          <w:szCs w:val="28"/>
          <w:lang w:val="en-US"/>
        </w:rPr>
        <w:t>f</w:t>
      </w:r>
      <w:r w:rsidRPr="00FE440B">
        <w:rPr>
          <w:i/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FE440B">
        <w:rPr>
          <w:i/>
          <w:color w:val="000000"/>
          <w:sz w:val="28"/>
          <w:szCs w:val="28"/>
        </w:rPr>
        <w:t>,</w:t>
      </w:r>
      <w:r w:rsidRPr="00FE440B">
        <w:rPr>
          <w:i/>
          <w:color w:val="000000"/>
          <w:sz w:val="28"/>
          <w:szCs w:val="28"/>
          <w:lang w:val="en-US"/>
        </w:rPr>
        <w:t>u</w:t>
      </w:r>
      <w:r w:rsidRPr="00FE440B">
        <w:rPr>
          <w:i/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FE440B">
        <w:rPr>
          <w:i/>
          <w:color w:val="000000"/>
          <w:sz w:val="28"/>
          <w:szCs w:val="28"/>
        </w:rPr>
        <w:t>)),</w:t>
      </w:r>
      <w:r w:rsidR="00C232B6">
        <w:rPr>
          <w:color w:val="000000"/>
          <w:sz w:val="28"/>
          <w:szCs w:val="28"/>
        </w:rPr>
        <w:t xml:space="preserve"> то соотношение</w:t>
      </w:r>
      <w:r w:rsidRPr="00FE440B">
        <w:rPr>
          <w:color w:val="000000"/>
          <w:sz w:val="28"/>
          <w:szCs w:val="28"/>
        </w:rPr>
        <w:t xml:space="preserve"> перепишется в виде</w:t>
      </w:r>
    </w:p>
    <w:p w:rsidR="00423052" w:rsidRPr="00FE440B" w:rsidRDefault="00423052" w:rsidP="00705153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</w:p>
    <w:p w:rsidR="00705153" w:rsidRPr="00FE440B" w:rsidRDefault="0035019E" w:rsidP="00705153">
      <w:pPr>
        <w:spacing w:line="288" w:lineRule="atLeast"/>
        <w:ind w:firstLine="567"/>
        <w:jc w:val="both"/>
        <w:rPr>
          <w:i/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i+1</m:t>
            </m:r>
          </m:sub>
        </m:sSub>
      </m:oMath>
      <w:r w:rsidR="00705153" w:rsidRPr="00FE440B">
        <w:rPr>
          <w:i/>
          <w:color w:val="000000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="00705153" w:rsidRPr="00FE440B">
        <w:rPr>
          <w:i/>
          <w:color w:val="000000"/>
          <w:sz w:val="28"/>
          <w:szCs w:val="28"/>
          <w:lang w:val="en-US"/>
        </w:rPr>
        <w:t xml:space="preserve"> + hf(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t</m:t>
        </m:r>
      </m:oMath>
      <w:r w:rsidR="00705153" w:rsidRPr="00FE440B">
        <w:rPr>
          <w:i/>
          <w:color w:val="000000"/>
          <w:sz w:val="28"/>
          <w:szCs w:val="28"/>
          <w:lang w:val="en-US"/>
        </w:rPr>
        <w:t>,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="00705153" w:rsidRPr="00FE440B">
        <w:rPr>
          <w:i/>
          <w:color w:val="000000"/>
          <w:sz w:val="28"/>
          <w:szCs w:val="28"/>
          <w:lang w:val="en-US"/>
        </w:rPr>
        <w:t>) + h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i+1</m:t>
            </m:r>
          </m:sub>
        </m:sSub>
      </m:oMath>
      <w:r w:rsidR="00705153" w:rsidRPr="00FE440B">
        <w:rPr>
          <w:i/>
          <w:color w:val="000000"/>
          <w:sz w:val="28"/>
          <w:szCs w:val="28"/>
          <w:lang w:val="en-US"/>
        </w:rPr>
        <w:t>,</w:t>
      </w:r>
    </w:p>
    <w:p w:rsidR="00705153" w:rsidRPr="00FE440B" w:rsidRDefault="0035019E" w:rsidP="00705153">
      <w:pPr>
        <w:spacing w:line="288" w:lineRule="atLeast"/>
        <w:ind w:firstLine="567"/>
        <w:jc w:val="both"/>
        <w:rPr>
          <w:i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b>
        </m:sSub>
      </m:oMath>
      <w:r w:rsidR="00705153" w:rsidRPr="00FE440B">
        <w:rPr>
          <w:i/>
          <w:color w:val="000000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  <w:r w:rsidR="00705153" w:rsidRPr="00FE440B">
        <w:rPr>
          <w:i/>
          <w:color w:val="000000"/>
          <w:sz w:val="28"/>
          <w:szCs w:val="28"/>
        </w:rPr>
        <w:t>,</w:t>
      </w:r>
    </w:p>
    <w:p w:rsidR="00705153" w:rsidRDefault="00705153" w:rsidP="00705153">
      <w:pPr>
        <w:spacing w:line="288" w:lineRule="atLeast"/>
        <w:ind w:firstLine="567"/>
        <w:jc w:val="both"/>
        <w:rPr>
          <w:i/>
          <w:color w:val="000000"/>
          <w:sz w:val="28"/>
          <w:szCs w:val="28"/>
        </w:rPr>
      </w:pPr>
      <w:r w:rsidRPr="00FE440B">
        <w:rPr>
          <w:i/>
          <w:color w:val="000000"/>
          <w:sz w:val="28"/>
          <w:szCs w:val="28"/>
          <w:lang w:val="en-US"/>
        </w:rPr>
        <w:t>u</w:t>
      </w:r>
      <w:r w:rsidRPr="00FE440B">
        <w:rPr>
          <w:i/>
          <w:color w:val="000000"/>
          <w:sz w:val="28"/>
          <w:szCs w:val="28"/>
        </w:rPr>
        <w:t>′′(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FE440B">
        <w:rPr>
          <w:i/>
          <w:color w:val="000000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FE440B">
        <w:rPr>
          <w:i/>
          <w:color w:val="000000"/>
          <w:sz w:val="28"/>
          <w:szCs w:val="28"/>
          <w:lang w:val="en-US"/>
        </w:rPr>
        <w:t>h</w:t>
      </w:r>
      <w:r w:rsidRPr="00FE440B">
        <w:rPr>
          <w:i/>
          <w:color w:val="000000"/>
          <w:sz w:val="28"/>
          <w:szCs w:val="28"/>
        </w:rPr>
        <w:t xml:space="preserve">). </w:t>
      </w:r>
    </w:p>
    <w:p w:rsidR="00423052" w:rsidRPr="00FE440B" w:rsidRDefault="00423052" w:rsidP="00705153">
      <w:pPr>
        <w:spacing w:line="288" w:lineRule="atLeast"/>
        <w:ind w:firstLine="567"/>
        <w:jc w:val="both"/>
        <w:rPr>
          <w:i/>
          <w:color w:val="000000"/>
          <w:sz w:val="28"/>
          <w:szCs w:val="28"/>
        </w:rPr>
      </w:pPr>
    </w:p>
    <w:p w:rsidR="00705153" w:rsidRDefault="00705153" w:rsidP="00705153">
      <w:pPr>
        <w:pStyle w:val="a4"/>
        <w:ind w:firstLine="567"/>
        <w:jc w:val="left"/>
        <w:rPr>
          <w:color w:val="000000"/>
          <w:sz w:val="28"/>
          <w:szCs w:val="28"/>
        </w:rPr>
      </w:pPr>
      <w:r w:rsidRPr="00FE440B">
        <w:rPr>
          <w:color w:val="000000"/>
          <w:sz w:val="28"/>
          <w:szCs w:val="28"/>
        </w:rPr>
        <w:t xml:space="preserve">В этой формуле слагаемое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b>
        </m:sSub>
      </m:oMath>
      <w:r w:rsidRPr="00FE440B">
        <w:rPr>
          <w:color w:val="000000"/>
          <w:sz w:val="28"/>
          <w:szCs w:val="28"/>
        </w:rPr>
        <w:t xml:space="preserve">= </w:t>
      </w:r>
      <w:r w:rsidRPr="00FE440B">
        <w:rPr>
          <w:color w:val="000000"/>
          <w:sz w:val="28"/>
          <w:szCs w:val="28"/>
          <w:lang w:val="en-US"/>
        </w:rPr>
        <w:t>O</w:t>
      </w:r>
      <w:r w:rsidRPr="00FE440B">
        <w:rPr>
          <w:color w:val="000000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  <w:r w:rsidRPr="00FE440B">
        <w:rPr>
          <w:color w:val="000000"/>
          <w:sz w:val="28"/>
          <w:szCs w:val="28"/>
        </w:rPr>
        <w:t>) является малой величиной, если</w:t>
      </w:r>
      <w:r w:rsidRPr="00FE440B">
        <w:rPr>
          <w:i/>
          <w:color w:val="000000"/>
          <w:sz w:val="28"/>
          <w:szCs w:val="28"/>
        </w:rPr>
        <w:t xml:space="preserve"> </w:t>
      </w:r>
      <w:r w:rsidRPr="00FE440B">
        <w:rPr>
          <w:i/>
          <w:color w:val="000000"/>
          <w:sz w:val="28"/>
          <w:szCs w:val="28"/>
          <w:lang w:val="en-US"/>
        </w:rPr>
        <w:t>h</w:t>
      </w:r>
      <w:r w:rsidRPr="00FE440B">
        <w:rPr>
          <w:color w:val="000000"/>
          <w:sz w:val="28"/>
          <w:szCs w:val="28"/>
        </w:rPr>
        <w:t xml:space="preserve"> достаточно мало. Отбрасывая его, придем к методу Эйлера</w:t>
      </w:r>
      <w:r w:rsidRPr="00FE440B">
        <w:rPr>
          <w:i/>
          <w:color w:val="000000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b>
        </m:sSub>
      </m:oMath>
      <w:r w:rsidRPr="00FE440B">
        <w:rPr>
          <w:i/>
          <w:color w:val="000000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FE440B">
        <w:rPr>
          <w:i/>
          <w:color w:val="000000"/>
          <w:sz w:val="28"/>
          <w:szCs w:val="28"/>
        </w:rPr>
        <w:t xml:space="preserve"> + </w:t>
      </w:r>
      <w:r w:rsidRPr="00FE440B">
        <w:rPr>
          <w:i/>
          <w:color w:val="000000"/>
          <w:sz w:val="28"/>
          <w:szCs w:val="28"/>
          <w:lang w:val="en-US"/>
        </w:rPr>
        <w:t>hf</w:t>
      </w:r>
      <w:r w:rsidRPr="00FE440B">
        <w:rPr>
          <w:i/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FE440B">
        <w:rPr>
          <w:i/>
          <w:color w:val="000000"/>
          <w:sz w:val="28"/>
          <w:szCs w:val="28"/>
        </w:rPr>
        <w:t>,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FE440B">
        <w:rPr>
          <w:i/>
          <w:color w:val="000000"/>
          <w:sz w:val="28"/>
          <w:szCs w:val="28"/>
        </w:rPr>
        <w:t>),</w:t>
      </w:r>
      <w:r w:rsidRPr="00FE440B">
        <w:rPr>
          <w:color w:val="000000"/>
          <w:sz w:val="28"/>
          <w:szCs w:val="28"/>
        </w:rPr>
        <w:t xml:space="preserve"> </w:t>
      </w:r>
      <w:r w:rsidRPr="00FE440B">
        <w:rPr>
          <w:i/>
          <w:color w:val="000000"/>
          <w:sz w:val="28"/>
          <w:szCs w:val="28"/>
          <w:lang w:val="en-US"/>
        </w:rPr>
        <w:t>i</w:t>
      </w:r>
      <w:r w:rsidRPr="00FE440B">
        <w:rPr>
          <w:i/>
          <w:color w:val="000000"/>
          <w:sz w:val="28"/>
          <w:szCs w:val="28"/>
        </w:rPr>
        <w:t xml:space="preserve"> </w:t>
      </w:r>
      <w:r w:rsidRPr="00FE440B">
        <w:rPr>
          <w:color w:val="000000"/>
          <w:sz w:val="28"/>
          <w:szCs w:val="28"/>
        </w:rPr>
        <w:t xml:space="preserve">= </w:t>
      </w:r>
      <w:r w:rsidRPr="00FE440B">
        <w:rPr>
          <w:color w:val="000000"/>
          <w:sz w:val="28"/>
          <w:szCs w:val="28"/>
        </w:rPr>
        <w:lastRenderedPageBreak/>
        <w:t>0,1,...,</w:t>
      </w:r>
      <w:r w:rsidRPr="00FE440B">
        <w:rPr>
          <w:color w:val="000000"/>
          <w:sz w:val="28"/>
          <w:szCs w:val="28"/>
          <w:lang w:val="en-US"/>
        </w:rPr>
        <w:t>N</w:t>
      </w:r>
      <w:r w:rsidRPr="00FE440B">
        <w:rPr>
          <w:color w:val="000000"/>
          <w:sz w:val="28"/>
          <w:szCs w:val="28"/>
        </w:rPr>
        <w:t xml:space="preserve"> −1,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Pr="00FE440B">
        <w:rPr>
          <w:color w:val="000000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sub>
        </m:sSub>
      </m:oMath>
      <w:r w:rsidRPr="00FE440B">
        <w:rPr>
          <w:color w:val="000000"/>
          <w:sz w:val="28"/>
          <w:szCs w:val="28"/>
        </w:rPr>
        <w:t xml:space="preserve">. Эти соотношения позволяют вычислить приближенное решение в точке сетки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b>
        </m:sSub>
      </m:oMath>
      <w:r w:rsidRPr="00FE440B">
        <w:rPr>
          <w:color w:val="000000"/>
          <w:sz w:val="28"/>
          <w:szCs w:val="28"/>
        </w:rPr>
        <w:t xml:space="preserve">, зная приближенное решение в предыдущей точке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FE440B">
        <w:rPr>
          <w:color w:val="000000"/>
          <w:sz w:val="28"/>
          <w:szCs w:val="28"/>
        </w:rPr>
        <w:t>. Такие численные методы называются одношаговыми.</w:t>
      </w:r>
    </w:p>
    <w:p w:rsidR="00423052" w:rsidRPr="00423052" w:rsidRDefault="00423052" w:rsidP="00423052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  <w:r w:rsidRPr="00423052">
        <w:rPr>
          <w:color w:val="000000"/>
          <w:sz w:val="28"/>
          <w:szCs w:val="28"/>
        </w:rPr>
        <w:t xml:space="preserve">Методы Рунге – Кутты при </w:t>
      </w:r>
      <w:r w:rsidRPr="00423052">
        <w:rPr>
          <w:i/>
          <w:color w:val="000000"/>
          <w:sz w:val="28"/>
          <w:szCs w:val="28"/>
        </w:rPr>
        <w:t>q</w:t>
      </w:r>
      <w:r>
        <w:rPr>
          <w:color w:val="000000"/>
          <w:sz w:val="28"/>
          <w:szCs w:val="28"/>
        </w:rPr>
        <w:t xml:space="preserve"> = 2</w:t>
      </w:r>
      <w:r w:rsidRPr="00423052">
        <w:rPr>
          <w:color w:val="000000"/>
          <w:sz w:val="28"/>
          <w:szCs w:val="28"/>
        </w:rPr>
        <w:t>:</w:t>
      </w:r>
    </w:p>
    <w:p w:rsidR="00423052" w:rsidRDefault="00423052" w:rsidP="00423052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  <w:r w:rsidRPr="00423052">
        <w:rPr>
          <w:color w:val="000000"/>
          <w:sz w:val="28"/>
          <w:szCs w:val="28"/>
        </w:rPr>
        <w:t>Формулы имеют вид</w:t>
      </w:r>
      <w:r w:rsidR="00C232B6">
        <w:rPr>
          <w:color w:val="000000"/>
          <w:sz w:val="28"/>
          <w:szCs w:val="28"/>
        </w:rPr>
        <w:t>:</w:t>
      </w:r>
      <w:r w:rsidRPr="00423052">
        <w:rPr>
          <w:color w:val="000000"/>
          <w:sz w:val="28"/>
          <w:szCs w:val="28"/>
        </w:rPr>
        <w:t xml:space="preserve"> </w:t>
      </w:r>
    </w:p>
    <w:p w:rsidR="00423052" w:rsidRDefault="00423052" w:rsidP="00423052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</w:p>
    <w:p w:rsidR="00423052" w:rsidRPr="00423052" w:rsidRDefault="0035019E" w:rsidP="00423052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b>
        </m:sSub>
      </m:oMath>
      <w:r w:rsidR="00423052" w:rsidRPr="00423052">
        <w:rPr>
          <w:i/>
          <w:color w:val="000000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="00423052" w:rsidRPr="00423052">
        <w:rPr>
          <w:i/>
          <w:color w:val="000000"/>
          <w:sz w:val="28"/>
          <w:szCs w:val="28"/>
        </w:rPr>
        <w:t xml:space="preserve"> + </w:t>
      </w:r>
      <w:r w:rsidR="00423052" w:rsidRPr="00423052">
        <w:rPr>
          <w:i/>
          <w:color w:val="000000"/>
          <w:sz w:val="28"/>
          <w:szCs w:val="28"/>
          <w:lang w:val="en-US"/>
        </w:rPr>
        <w:t>h</w:t>
      </w:r>
      <w:r w:rsidR="00423052" w:rsidRPr="00423052">
        <w:rPr>
          <w:i/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="00423052" w:rsidRPr="00423052">
        <w:rPr>
          <w:i/>
          <w:color w:val="000000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="00423052" w:rsidRPr="00423052">
        <w:rPr>
          <w:i/>
          <w:color w:val="000000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</m:oMath>
      <w:r w:rsidR="00423052" w:rsidRPr="00423052">
        <w:rPr>
          <w:i/>
          <w:color w:val="000000"/>
          <w:sz w:val="28"/>
          <w:szCs w:val="28"/>
        </w:rPr>
        <w:t>)</w:t>
      </w:r>
      <w:r w:rsidR="00423052" w:rsidRPr="00423052">
        <w:rPr>
          <w:color w:val="000000"/>
          <w:sz w:val="28"/>
          <w:szCs w:val="28"/>
        </w:rPr>
        <w:t>, где</w:t>
      </w:r>
    </w:p>
    <w:p w:rsidR="00423052" w:rsidRPr="00423052" w:rsidRDefault="0035019E" w:rsidP="00423052">
      <w:pPr>
        <w:spacing w:line="288" w:lineRule="atLeast"/>
        <w:ind w:firstLine="567"/>
        <w:jc w:val="both"/>
        <w:rPr>
          <w:i/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</m:t>
            </m:r>
          </m:sub>
        </m:sSub>
      </m:oMath>
      <w:r w:rsidR="00423052" w:rsidRPr="00423052">
        <w:rPr>
          <w:i/>
          <w:color w:val="000000"/>
          <w:sz w:val="28"/>
          <w:szCs w:val="28"/>
          <w:lang w:val="en-US"/>
        </w:rPr>
        <w:t xml:space="preserve"> = f(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="00423052" w:rsidRPr="00423052">
        <w:rPr>
          <w:i/>
          <w:color w:val="000000"/>
          <w:sz w:val="28"/>
          <w:szCs w:val="28"/>
          <w:lang w:val="en-US"/>
        </w:rPr>
        <w:t>,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="00423052" w:rsidRPr="00423052">
        <w:rPr>
          <w:i/>
          <w:color w:val="000000"/>
          <w:sz w:val="28"/>
          <w:szCs w:val="28"/>
          <w:lang w:val="en-US"/>
        </w:rPr>
        <w:t xml:space="preserve">), </w:t>
      </w:r>
    </w:p>
    <w:p w:rsidR="00423052" w:rsidRPr="00C349B3" w:rsidRDefault="0035019E" w:rsidP="00423052">
      <w:pPr>
        <w:spacing w:line="288" w:lineRule="atLeast"/>
        <w:ind w:firstLine="567"/>
        <w:jc w:val="both"/>
        <w:rPr>
          <w:i/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sub>
        </m:sSub>
      </m:oMath>
      <w:r w:rsidR="00423052" w:rsidRPr="00423052">
        <w:rPr>
          <w:i/>
          <w:color w:val="000000"/>
          <w:sz w:val="28"/>
          <w:szCs w:val="28"/>
          <w:lang w:val="en-US"/>
        </w:rPr>
        <w:t xml:space="preserve"> = f(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 </m:t>
        </m:r>
      </m:oMath>
      <w:r w:rsidR="00423052" w:rsidRPr="00423052">
        <w:rPr>
          <w:i/>
          <w:color w:val="000000"/>
          <w:sz w:val="28"/>
          <w:szCs w:val="28"/>
          <w:lang w:val="en-US"/>
        </w:rPr>
        <w:t xml:space="preserve">+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sub>
        </m:sSub>
      </m:oMath>
      <w:r w:rsidR="00423052" w:rsidRPr="00423052">
        <w:rPr>
          <w:i/>
          <w:color w:val="000000"/>
          <w:sz w:val="28"/>
          <w:szCs w:val="28"/>
          <w:lang w:val="en-US"/>
        </w:rPr>
        <w:t>h,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="00423052" w:rsidRPr="00423052">
        <w:rPr>
          <w:i/>
          <w:color w:val="000000"/>
          <w:sz w:val="28"/>
          <w:szCs w:val="28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21</m:t>
            </m:r>
          </m:sub>
        </m:sSub>
      </m:oMath>
      <w:r w:rsidR="00423052" w:rsidRPr="00423052">
        <w:rPr>
          <w:i/>
          <w:color w:val="000000"/>
          <w:sz w:val="28"/>
          <w:szCs w:val="28"/>
          <w:lang w:val="en-US"/>
        </w:rPr>
        <w:t>h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</m:t>
            </m:r>
          </m:sub>
        </m:sSub>
      </m:oMath>
      <w:r w:rsidR="00423052" w:rsidRPr="00423052">
        <w:rPr>
          <w:i/>
          <w:color w:val="000000"/>
          <w:sz w:val="28"/>
          <w:szCs w:val="28"/>
          <w:lang w:val="en-US"/>
        </w:rPr>
        <w:t xml:space="preserve">). </w:t>
      </w:r>
    </w:p>
    <w:p w:rsidR="00423052" w:rsidRPr="00C349B3" w:rsidRDefault="00423052" w:rsidP="00423052">
      <w:pPr>
        <w:spacing w:line="288" w:lineRule="atLeast"/>
        <w:ind w:firstLine="567"/>
        <w:jc w:val="both"/>
        <w:rPr>
          <w:i/>
          <w:color w:val="000000"/>
          <w:sz w:val="28"/>
          <w:szCs w:val="28"/>
          <w:lang w:val="en-US"/>
        </w:rPr>
      </w:pPr>
    </w:p>
    <w:p w:rsidR="00423052" w:rsidRDefault="00423052" w:rsidP="00423052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  <w:r w:rsidRPr="00423052">
        <w:rPr>
          <w:color w:val="000000"/>
          <w:sz w:val="28"/>
          <w:szCs w:val="28"/>
        </w:rPr>
        <w:t xml:space="preserve">Получается следующая система из </w:t>
      </w:r>
      <w:r>
        <w:rPr>
          <w:color w:val="000000"/>
          <w:sz w:val="28"/>
          <w:szCs w:val="28"/>
        </w:rPr>
        <w:t>трех</w:t>
      </w:r>
      <w:r w:rsidRPr="00423052">
        <w:rPr>
          <w:color w:val="000000"/>
          <w:sz w:val="28"/>
          <w:szCs w:val="28"/>
        </w:rPr>
        <w:t xml:space="preserve"> уравнений для определения </w:t>
      </w:r>
      <w:r>
        <w:rPr>
          <w:color w:val="000000"/>
          <w:sz w:val="28"/>
          <w:szCs w:val="28"/>
        </w:rPr>
        <w:t>четырех коэффициентов метода при m = 2</w:t>
      </w:r>
      <w:r w:rsidRPr="00423052">
        <w:rPr>
          <w:color w:val="000000"/>
          <w:sz w:val="28"/>
          <w:szCs w:val="28"/>
        </w:rPr>
        <w:t>:</w:t>
      </w:r>
    </w:p>
    <w:p w:rsidR="00423052" w:rsidRPr="00423052" w:rsidRDefault="00423052" w:rsidP="00423052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</w:p>
    <w:p w:rsidR="00423052" w:rsidRPr="00423052" w:rsidRDefault="0035019E" w:rsidP="00423052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="00423052" w:rsidRPr="00423052">
        <w:rPr>
          <w:color w:val="000000"/>
          <w:sz w:val="28"/>
          <w:szCs w:val="28"/>
        </w:rPr>
        <w:t xml:space="preserve">  +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="00423052" w:rsidRPr="00423052">
        <w:rPr>
          <w:color w:val="000000"/>
          <w:sz w:val="28"/>
          <w:szCs w:val="28"/>
        </w:rPr>
        <w:t xml:space="preserve">  = 1, </w:t>
      </w:r>
    </w:p>
    <w:p w:rsidR="00423052" w:rsidRPr="00423052" w:rsidRDefault="00423052" w:rsidP="00423052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  <w:r w:rsidRPr="00423052">
        <w:rPr>
          <w:color w:val="000000"/>
          <w:sz w:val="28"/>
          <w:szCs w:val="28"/>
        </w:rPr>
        <w:t>2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423052">
        <w:rPr>
          <w:color w:val="000000"/>
          <w:sz w:val="28"/>
          <w:szCs w:val="28"/>
        </w:rPr>
        <w:t xml:space="preserve"> = 1, </w:t>
      </w:r>
    </w:p>
    <w:p w:rsidR="00423052" w:rsidRPr="00423052" w:rsidRDefault="00423052" w:rsidP="00423052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423052">
        <w:rPr>
          <w:color w:val="000000"/>
          <w:sz w:val="28"/>
          <w:szCs w:val="28"/>
        </w:rPr>
        <w:t xml:space="preserve">  = 1</w:t>
      </w:r>
      <w:r>
        <w:rPr>
          <w:color w:val="000000"/>
          <w:sz w:val="28"/>
          <w:szCs w:val="28"/>
        </w:rPr>
        <w:t>.</w:t>
      </w:r>
    </w:p>
    <w:p w:rsidR="00423052" w:rsidRPr="00C349B3" w:rsidRDefault="00423052" w:rsidP="00423052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</w:p>
    <w:p w:rsidR="00423052" w:rsidRDefault="00423052" w:rsidP="00423052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Принимая, например,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>
        <w:rPr>
          <w:color w:val="000000"/>
          <w:sz w:val="28"/>
          <w:szCs w:val="28"/>
        </w:rPr>
        <w:t xml:space="preserve"> за свободный параметр, найдем:</w:t>
      </w:r>
    </w:p>
    <w:p w:rsidR="00423052" w:rsidRDefault="00423052" w:rsidP="00423052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</w:p>
    <w:p w:rsidR="00423052" w:rsidRPr="00C349B3" w:rsidRDefault="0035019E" w:rsidP="00423052">
      <w:pPr>
        <w:spacing w:line="288" w:lineRule="atLeast"/>
        <w:ind w:firstLine="567"/>
        <w:jc w:val="center"/>
        <w:rPr>
          <w:i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</m:t>
        </m:r>
      </m:oMath>
      <w:r w:rsidR="00423052" w:rsidRPr="00C349B3">
        <w:rPr>
          <w:i/>
          <w:color w:val="000000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color w:val="000000"/>
            <w:sz w:val="28"/>
            <w:szCs w:val="28"/>
          </w:rPr>
          <m:t>,</m:t>
        </m:r>
      </m:oMath>
      <w:r w:rsidR="00FE3CC4" w:rsidRPr="00C349B3">
        <w:rPr>
          <w:i/>
          <w:color w:val="000000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=1-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color w:val="000000"/>
            <w:sz w:val="28"/>
            <w:szCs w:val="28"/>
          </w:rPr>
          <m:t>.</m:t>
        </m:r>
      </m:oMath>
    </w:p>
    <w:p w:rsidR="00FE3CC4" w:rsidRPr="00C349B3" w:rsidRDefault="00FE3CC4" w:rsidP="00423052">
      <w:pPr>
        <w:spacing w:line="288" w:lineRule="atLeast"/>
        <w:ind w:firstLine="567"/>
        <w:jc w:val="center"/>
        <w:rPr>
          <w:i/>
          <w:color w:val="000000"/>
          <w:sz w:val="28"/>
          <w:szCs w:val="28"/>
        </w:rPr>
      </w:pPr>
    </w:p>
    <w:p w:rsidR="00FE3CC4" w:rsidRPr="00FE3CC4" w:rsidRDefault="00FE3CC4" w:rsidP="00FE3CC4">
      <w:pPr>
        <w:spacing w:line="288" w:lineRule="atLeast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Таким образом, мы получили однопараметрическое семейство формул Рунге-Кутты второго порядка точности. В частности, полагая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>
        <w:rPr>
          <w:color w:val="000000"/>
          <w:sz w:val="28"/>
          <w:szCs w:val="28"/>
        </w:rPr>
        <w:t>=1</w:t>
      </w:r>
      <w:r w:rsidRPr="00FE3CC4">
        <w:rPr>
          <w:color w:val="000000"/>
          <w:sz w:val="28"/>
          <w:szCs w:val="28"/>
        </w:rPr>
        <w:t>;2/3;1/2</w:t>
      </w:r>
      <w:r>
        <w:rPr>
          <w:color w:val="000000"/>
          <w:sz w:val="28"/>
          <w:szCs w:val="28"/>
        </w:rPr>
        <w:t>, придем к трем конкретным формулам.</w:t>
      </w:r>
    </w:p>
    <w:p w:rsidR="00423052" w:rsidRPr="00423052" w:rsidRDefault="00423052" w:rsidP="00423052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  <w:r w:rsidRPr="00423052">
        <w:rPr>
          <w:color w:val="000000"/>
          <w:sz w:val="28"/>
          <w:szCs w:val="28"/>
        </w:rPr>
        <w:t xml:space="preserve">В задаче с моим вариантом требуется написать программу, используя </w:t>
      </w:r>
      <w:r w:rsidR="00FE3CC4">
        <w:rPr>
          <w:color w:val="000000"/>
          <w:sz w:val="28"/>
          <w:szCs w:val="28"/>
        </w:rPr>
        <w:t xml:space="preserve"> метод Рунге – Кутты 2</w:t>
      </w:r>
      <w:r w:rsidRPr="00423052">
        <w:rPr>
          <w:color w:val="000000"/>
          <w:sz w:val="28"/>
          <w:szCs w:val="28"/>
        </w:rPr>
        <w:t>-го порядка точности с постоянным шагом h:</w:t>
      </w:r>
    </w:p>
    <w:p w:rsidR="00423052" w:rsidRPr="00423052" w:rsidRDefault="0035019E" w:rsidP="00423052">
      <w:pPr>
        <w:spacing w:line="288" w:lineRule="atLeast"/>
        <w:ind w:firstLine="567"/>
        <w:jc w:val="both"/>
        <w:rPr>
          <w:i/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</m:t>
            </m:r>
          </m:sub>
        </m:sSub>
      </m:oMath>
      <w:r w:rsidR="00423052" w:rsidRPr="00423052">
        <w:rPr>
          <w:i/>
          <w:color w:val="000000"/>
          <w:sz w:val="28"/>
          <w:szCs w:val="28"/>
          <w:lang w:val="en-US"/>
        </w:rPr>
        <w:t xml:space="preserve"> = f(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sub>
        </m:sSub>
      </m:oMath>
      <w:r w:rsidR="00423052" w:rsidRPr="00423052">
        <w:rPr>
          <w:i/>
          <w:color w:val="000000"/>
          <w:sz w:val="28"/>
          <w:szCs w:val="28"/>
          <w:lang w:val="en-US"/>
        </w:rPr>
        <w:t>,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sub>
        </m:sSub>
      </m:oMath>
      <w:r w:rsidR="00423052" w:rsidRPr="00423052">
        <w:rPr>
          <w:i/>
          <w:color w:val="000000"/>
          <w:sz w:val="28"/>
          <w:szCs w:val="28"/>
          <w:lang w:val="en-US"/>
        </w:rPr>
        <w:t>),</w:t>
      </w:r>
    </w:p>
    <w:p w:rsidR="00423052" w:rsidRPr="00423052" w:rsidRDefault="0035019E" w:rsidP="00FE3CC4">
      <w:pPr>
        <w:spacing w:line="288" w:lineRule="atLeast"/>
        <w:ind w:firstLine="567"/>
        <w:jc w:val="both"/>
        <w:rPr>
          <w:i/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sub>
        </m:sSub>
      </m:oMath>
      <w:r w:rsidR="00423052" w:rsidRPr="00423052">
        <w:rPr>
          <w:i/>
          <w:color w:val="000000"/>
          <w:sz w:val="28"/>
          <w:szCs w:val="28"/>
          <w:lang w:val="en-US"/>
        </w:rPr>
        <w:t xml:space="preserve"> = f(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sub>
        </m:sSub>
      </m:oMath>
      <w:r w:rsidR="00423052" w:rsidRPr="00423052">
        <w:rPr>
          <w:i/>
          <w:color w:val="000000"/>
          <w:sz w:val="28"/>
          <w:szCs w:val="28"/>
          <w:lang w:val="en-US"/>
        </w:rPr>
        <w:t xml:space="preserve"> + h/2,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sub>
        </m:sSub>
      </m:oMath>
      <w:r w:rsidR="00423052" w:rsidRPr="00423052">
        <w:rPr>
          <w:i/>
          <w:color w:val="000000"/>
          <w:sz w:val="28"/>
          <w:szCs w:val="28"/>
          <w:lang w:val="en-US"/>
        </w:rPr>
        <w:t xml:space="preserve"> + h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</m:t>
            </m:r>
          </m:sub>
        </m:sSub>
      </m:oMath>
      <w:r w:rsidR="00423052" w:rsidRPr="00423052">
        <w:rPr>
          <w:i/>
          <w:color w:val="000000"/>
          <w:sz w:val="28"/>
          <w:szCs w:val="28"/>
          <w:lang w:val="en-US"/>
        </w:rPr>
        <w:t xml:space="preserve">/2), </w:t>
      </w:r>
    </w:p>
    <w:p w:rsidR="00423052" w:rsidRPr="00423052" w:rsidRDefault="0035019E" w:rsidP="00423052">
      <w:pPr>
        <w:spacing w:line="288" w:lineRule="atLeast"/>
        <w:ind w:firstLine="567"/>
        <w:jc w:val="both"/>
        <w:rPr>
          <w:i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="00423052" w:rsidRPr="00423052">
        <w:rPr>
          <w:i/>
          <w:color w:val="000000"/>
          <w:sz w:val="28"/>
          <w:szCs w:val="28"/>
        </w:rPr>
        <w:t xml:space="preserve">=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</m:oMath>
      <w:r w:rsidR="00423052" w:rsidRPr="00423052">
        <w:rPr>
          <w:i/>
          <w:color w:val="000000"/>
          <w:sz w:val="28"/>
          <w:szCs w:val="28"/>
        </w:rPr>
        <w:t xml:space="preserve"> + </w:t>
      </w:r>
      <w:r w:rsidR="00423052" w:rsidRPr="00423052">
        <w:rPr>
          <w:i/>
          <w:color w:val="000000"/>
          <w:sz w:val="28"/>
          <w:szCs w:val="28"/>
          <w:lang w:val="en-US"/>
        </w:rPr>
        <w:t>h</w:t>
      </w:r>
      <w:r w:rsidR="00423052" w:rsidRPr="00423052">
        <w:rPr>
          <w:i/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="00423052" w:rsidRPr="00423052">
        <w:rPr>
          <w:i/>
          <w:color w:val="000000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="00FE3CC4">
        <w:rPr>
          <w:i/>
          <w:color w:val="000000"/>
          <w:sz w:val="28"/>
          <w:szCs w:val="28"/>
        </w:rPr>
        <w:t>)/2</w:t>
      </w:r>
      <w:r w:rsidR="00423052" w:rsidRPr="00423052">
        <w:rPr>
          <w:i/>
          <w:color w:val="000000"/>
          <w:sz w:val="28"/>
          <w:szCs w:val="28"/>
        </w:rPr>
        <w:t>.</w:t>
      </w:r>
    </w:p>
    <w:p w:rsidR="00423052" w:rsidRDefault="00423052" w:rsidP="00705153">
      <w:pPr>
        <w:pStyle w:val="a4"/>
        <w:ind w:firstLine="567"/>
        <w:jc w:val="left"/>
        <w:rPr>
          <w:sz w:val="28"/>
          <w:szCs w:val="28"/>
        </w:rPr>
      </w:pPr>
    </w:p>
    <w:p w:rsidR="00B21932" w:rsidRDefault="00B21932" w:rsidP="00705153">
      <w:pPr>
        <w:pStyle w:val="a4"/>
        <w:ind w:firstLine="567"/>
        <w:jc w:val="left"/>
        <w:rPr>
          <w:sz w:val="28"/>
          <w:szCs w:val="28"/>
        </w:rPr>
      </w:pPr>
    </w:p>
    <w:p w:rsidR="0005787B" w:rsidRPr="0005787B" w:rsidRDefault="00B21932" w:rsidP="0005787B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17" w:name="_Toc43381808"/>
      <w:r w:rsidRPr="0005787B">
        <w:rPr>
          <w:rFonts w:ascii="Times New Roman" w:hAnsi="Times New Roman" w:cs="Times New Roman"/>
          <w:sz w:val="32"/>
          <w:szCs w:val="32"/>
        </w:rPr>
        <w:t>Программное обеспечение</w:t>
      </w:r>
      <w:bookmarkEnd w:id="17"/>
    </w:p>
    <w:p w:rsidR="00B21932" w:rsidRDefault="00B21932" w:rsidP="00B21932">
      <w:pPr>
        <w:pStyle w:val="a4"/>
        <w:ind w:firstLine="567"/>
        <w:rPr>
          <w:sz w:val="28"/>
          <w:szCs w:val="28"/>
        </w:rPr>
      </w:pPr>
      <w:r>
        <w:rPr>
          <w:sz w:val="28"/>
          <w:szCs w:val="28"/>
        </w:rPr>
        <w:t>Программа была написана на языке С++ в интегрированной среде п</w:t>
      </w:r>
      <w:r w:rsidR="0005787B">
        <w:rPr>
          <w:sz w:val="28"/>
          <w:szCs w:val="28"/>
        </w:rPr>
        <w:t xml:space="preserve">рограммирования </w:t>
      </w:r>
      <w:r>
        <w:rPr>
          <w:sz w:val="28"/>
          <w:szCs w:val="28"/>
          <w:lang w:val="en-US"/>
        </w:rPr>
        <w:t>Qt</w:t>
      </w:r>
      <w:r w:rsidRPr="00B219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Creator</w:t>
      </w:r>
      <w:r w:rsidR="00136749">
        <w:rPr>
          <w:sz w:val="28"/>
          <w:szCs w:val="28"/>
        </w:rPr>
        <w:t>, так как программа содержит визуальные компоненты, при желании она может быть запущена на любом компьютере.</w:t>
      </w:r>
    </w:p>
    <w:p w:rsidR="00EE577E" w:rsidRDefault="00136749" w:rsidP="00B21932">
      <w:pPr>
        <w:pStyle w:val="a4"/>
        <w:ind w:firstLine="567"/>
        <w:rPr>
          <w:sz w:val="28"/>
          <w:szCs w:val="28"/>
        </w:rPr>
      </w:pPr>
      <w:r>
        <w:rPr>
          <w:sz w:val="28"/>
          <w:szCs w:val="28"/>
        </w:rPr>
        <w:t>Для реализации программы было написано несколько функций, код которых можно увидеть в приложении А.</w:t>
      </w:r>
    </w:p>
    <w:p w:rsidR="00EE577E" w:rsidRDefault="00EE57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6749" w:rsidRPr="0005787B" w:rsidRDefault="005E50CE" w:rsidP="005E50C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18" w:name="_Toc43381809"/>
      <w:r w:rsidRPr="0005787B">
        <w:rPr>
          <w:rFonts w:ascii="Times New Roman" w:hAnsi="Times New Roman" w:cs="Times New Roman"/>
          <w:sz w:val="32"/>
          <w:szCs w:val="32"/>
        </w:rPr>
        <w:lastRenderedPageBreak/>
        <w:t>Вывод исходной системы</w:t>
      </w:r>
      <w:bookmarkEnd w:id="18"/>
    </w:p>
    <w:p w:rsidR="005E50CE" w:rsidRPr="00BD0D70" w:rsidRDefault="005E50CE" w:rsidP="005E50CE">
      <w:pPr>
        <w:pStyle w:val="a4"/>
        <w:ind w:firstLine="567"/>
        <w:rPr>
          <w:sz w:val="28"/>
          <w:szCs w:val="28"/>
        </w:rPr>
      </w:pPr>
      <w:commentRangeStart w:id="19"/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380365</wp:posOffset>
            </wp:positionH>
            <wp:positionV relativeFrom="paragraph">
              <wp:posOffset>3175</wp:posOffset>
            </wp:positionV>
            <wp:extent cx="1666875" cy="5724525"/>
            <wp:effectExtent l="19050" t="0" r="9525" b="0"/>
            <wp:wrapSquare wrapText="bothSides"/>
            <wp:docPr id="3" name="Рисунок 3" descr="C:\Users\alway\Desktop\практика\Раке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way\Desktop\практика\Ракета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commentRangeEnd w:id="19"/>
      <w:r w:rsidR="006A0839">
        <w:rPr>
          <w:rStyle w:val="af1"/>
        </w:rPr>
        <w:commentReference w:id="19"/>
      </w:r>
    </w:p>
    <w:p w:rsidR="005E50CE" w:rsidRDefault="005E50CE" w:rsidP="005E50CE">
      <w:pPr>
        <w:pStyle w:val="a4"/>
        <w:ind w:firstLine="567"/>
        <w:rPr>
          <w:sz w:val="28"/>
          <w:szCs w:val="28"/>
        </w:rPr>
      </w:pPr>
      <w:r>
        <w:rPr>
          <w:sz w:val="28"/>
          <w:szCs w:val="28"/>
        </w:rPr>
        <w:t>Запишем второй закон Ньютона для ракеты:</w:t>
      </w:r>
    </w:p>
    <w:p w:rsidR="005E50CE" w:rsidRDefault="005E50CE" w:rsidP="005E50CE">
      <w:pPr>
        <w:pStyle w:val="a4"/>
        <w:ind w:firstLine="567"/>
        <w:rPr>
          <w:sz w:val="28"/>
          <w:szCs w:val="28"/>
        </w:rPr>
      </w:pPr>
    </w:p>
    <w:p w:rsidR="005E50CE" w:rsidRPr="00BD0D70" w:rsidRDefault="00DB4A19" w:rsidP="005E50CE">
      <w:pPr>
        <w:pStyle w:val="a4"/>
        <w:ind w:firstLine="567"/>
        <w:jc w:val="center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ma=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тяги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тяж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сопр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 w:rsidR="005E50CE" w:rsidRPr="005E50CE">
        <w:rPr>
          <w:i/>
          <w:sz w:val="28"/>
          <w:szCs w:val="28"/>
        </w:rPr>
        <w:t>;</w:t>
      </w:r>
    </w:p>
    <w:p w:rsidR="00DB4A19" w:rsidRDefault="005E50CE" w:rsidP="00DB4A19">
      <w:pPr>
        <w:pStyle w:val="a4"/>
        <w:ind w:firstLine="567"/>
        <w:jc w:val="center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тяги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сопр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-g;</m:t>
          </m:r>
        </m:oMath>
      </m:oMathPara>
    </w:p>
    <w:p w:rsidR="00DB4A19" w:rsidRDefault="00DB4A19" w:rsidP="00DB4A19">
      <w:pPr>
        <w:pStyle w:val="a4"/>
        <w:ind w:firstLine="567"/>
        <w:jc w:val="left"/>
        <w:rPr>
          <w:sz w:val="28"/>
          <w:szCs w:val="28"/>
        </w:rPr>
      </w:pPr>
    </w:p>
    <w:p w:rsidR="00DB4A19" w:rsidRDefault="00DB4A19" w:rsidP="00DB4A19">
      <w:pPr>
        <w:pStyle w:val="a4"/>
        <w:ind w:firstLine="56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Обозначим за </w:t>
      </w:r>
      <w:r>
        <w:rPr>
          <w:i/>
          <w:sz w:val="28"/>
          <w:szCs w:val="28"/>
        </w:rPr>
        <w:t xml:space="preserve">α – </w:t>
      </w:r>
      <w:r>
        <w:rPr>
          <w:sz w:val="28"/>
          <w:szCs w:val="28"/>
        </w:rPr>
        <w:t>постоянную, характеризующую зависимость силы тяги</w:t>
      </w:r>
      <w:r w:rsidRPr="00DB4A1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тяги</m:t>
            </m:r>
          </m:sub>
        </m:sSub>
      </m:oMath>
      <w:r>
        <w:rPr>
          <w:sz w:val="28"/>
          <w:szCs w:val="28"/>
        </w:rPr>
        <w:t xml:space="preserve"> от расхода топлива, за </w:t>
      </w:r>
      <w:r>
        <w:rPr>
          <w:i/>
          <w:sz w:val="28"/>
          <w:szCs w:val="28"/>
          <w:lang w:val="en-US"/>
        </w:rPr>
        <w:t>q</w:t>
      </w:r>
      <w:r w:rsidRPr="00DB4A19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 w:rsidRPr="00DB4A19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расход топлива, за </w:t>
      </w:r>
      <m:oMath>
        <m:r>
          <w:rPr>
            <w:rFonts w:ascii="Cambria Math" w:hAnsi="Cambria Math"/>
            <w:sz w:val="28"/>
            <w:szCs w:val="28"/>
          </w:rPr>
          <m:t>Cρ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 - лобовое сопротивление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сопр</m:t>
            </m:r>
          </m:sub>
        </m:sSub>
      </m:oMath>
      <w:r w:rsidR="00E371CB">
        <w:rPr>
          <w:sz w:val="28"/>
          <w:szCs w:val="28"/>
        </w:rPr>
        <w:t>.</w:t>
      </w:r>
      <w:r w:rsidRPr="00DB4A19">
        <w:rPr>
          <w:sz w:val="28"/>
          <w:szCs w:val="28"/>
        </w:rPr>
        <w:t xml:space="preserve"> </w:t>
      </w:r>
      <w:r w:rsidR="00E371CB">
        <w:rPr>
          <w:sz w:val="28"/>
          <w:szCs w:val="28"/>
        </w:rPr>
        <w:t>Т</w:t>
      </w:r>
      <w:r>
        <w:rPr>
          <w:sz w:val="28"/>
          <w:szCs w:val="28"/>
        </w:rPr>
        <w:t>огда:</w:t>
      </w:r>
    </w:p>
    <w:p w:rsidR="00DB4A19" w:rsidRDefault="00DB4A19" w:rsidP="00DB4A19">
      <w:pPr>
        <w:pStyle w:val="a4"/>
        <w:ind w:firstLine="567"/>
        <w:jc w:val="center"/>
        <w:rPr>
          <w:i/>
          <w:sz w:val="28"/>
          <w:szCs w:val="28"/>
        </w:rPr>
      </w:pPr>
    </w:p>
    <w:p w:rsidR="00DB4A19" w:rsidRDefault="0035019E" w:rsidP="00DB4A19">
      <w:pPr>
        <w:pStyle w:val="a4"/>
        <w:ind w:firstLine="567"/>
        <w:jc w:val="center"/>
        <w:rPr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αq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-Cρ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-g.</m:t>
          </m:r>
        </m:oMath>
      </m:oMathPara>
    </w:p>
    <w:p w:rsidR="00E36CB8" w:rsidRDefault="00E36CB8" w:rsidP="00DB4A19">
      <w:pPr>
        <w:pStyle w:val="a4"/>
        <w:ind w:firstLine="567"/>
        <w:jc w:val="center"/>
        <w:rPr>
          <w:sz w:val="28"/>
          <w:szCs w:val="28"/>
          <w:lang w:val="en-US"/>
        </w:rPr>
      </w:pPr>
    </w:p>
    <w:p w:rsidR="00E36CB8" w:rsidRDefault="00096117" w:rsidP="00E36CB8">
      <w:pPr>
        <w:pStyle w:val="a4"/>
        <w:ind w:firstLine="56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Так как ракета движется только вдоль оси </w:t>
      </w:r>
      <w:r>
        <w:rPr>
          <w:i/>
          <w:sz w:val="28"/>
          <w:szCs w:val="28"/>
          <w:lang w:val="en-US"/>
        </w:rPr>
        <w:t>z</w:t>
      </w:r>
      <w:r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>то с</w:t>
      </w:r>
      <w:r w:rsidR="00E36CB8">
        <w:rPr>
          <w:sz w:val="28"/>
          <w:szCs w:val="28"/>
        </w:rPr>
        <w:t>корость можно найти как первую производную  высоты:</w:t>
      </w:r>
    </w:p>
    <w:p w:rsidR="00E36CB8" w:rsidRDefault="00E36CB8" w:rsidP="00E36CB8">
      <w:pPr>
        <w:pStyle w:val="a4"/>
        <w:ind w:firstLine="567"/>
        <w:jc w:val="left"/>
        <w:rPr>
          <w:sz w:val="28"/>
          <w:szCs w:val="28"/>
        </w:rPr>
      </w:pPr>
    </w:p>
    <w:p w:rsidR="00E36CB8" w:rsidRPr="00E36CB8" w:rsidRDefault="0035019E" w:rsidP="00E36CB8">
      <w:pPr>
        <w:pStyle w:val="a4"/>
        <w:ind w:firstLine="567"/>
        <w:jc w:val="center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=v</m:t>
          </m:r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DB4A19" w:rsidRDefault="00DB4A19" w:rsidP="00DB4A19">
      <w:pPr>
        <w:pStyle w:val="a4"/>
        <w:ind w:firstLine="567"/>
        <w:jc w:val="center"/>
        <w:rPr>
          <w:i/>
          <w:sz w:val="28"/>
          <w:szCs w:val="28"/>
          <w:lang w:val="en-US"/>
        </w:rPr>
      </w:pPr>
    </w:p>
    <w:p w:rsidR="00E36CB8" w:rsidRDefault="00E36CB8" w:rsidP="00DB4A19">
      <w:pPr>
        <w:pStyle w:val="a4"/>
        <w:ind w:firstLine="567"/>
        <w:jc w:val="center"/>
        <w:rPr>
          <w:i/>
          <w:sz w:val="28"/>
          <w:szCs w:val="28"/>
          <w:lang w:val="en-US"/>
        </w:rPr>
      </w:pPr>
    </w:p>
    <w:p w:rsidR="00E36CB8" w:rsidRDefault="00E36CB8" w:rsidP="00E36CB8">
      <w:pPr>
        <w:pStyle w:val="a4"/>
        <w:ind w:firstLine="567"/>
        <w:jc w:val="left"/>
        <w:rPr>
          <w:sz w:val="28"/>
          <w:szCs w:val="28"/>
        </w:rPr>
      </w:pPr>
      <w:r>
        <w:rPr>
          <w:sz w:val="28"/>
          <w:szCs w:val="28"/>
        </w:rPr>
        <w:t>Масса ракеты выражается как разность масс ракеты с топливом и массы топлива:</w:t>
      </w:r>
    </w:p>
    <w:p w:rsidR="00E36CB8" w:rsidRDefault="00E36CB8" w:rsidP="00E36CB8">
      <w:pPr>
        <w:pStyle w:val="a4"/>
        <w:ind w:firstLine="567"/>
        <w:jc w:val="left"/>
        <w:rPr>
          <w:sz w:val="28"/>
          <w:szCs w:val="28"/>
        </w:rPr>
      </w:pPr>
    </w:p>
    <w:p w:rsidR="00E36CB8" w:rsidRDefault="00E36CB8" w:rsidP="00E36CB8">
      <w:pPr>
        <w:pStyle w:val="a4"/>
        <w:ind w:firstLine="567"/>
        <w:jc w:val="center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m=M-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E36CB8" w:rsidRDefault="00E36CB8" w:rsidP="00E36CB8">
      <w:pPr>
        <w:pStyle w:val="a4"/>
        <w:ind w:firstLine="567"/>
        <w:jc w:val="center"/>
        <w:rPr>
          <w:i/>
          <w:sz w:val="28"/>
          <w:szCs w:val="28"/>
          <w:lang w:val="en-US"/>
        </w:rPr>
      </w:pPr>
    </w:p>
    <w:p w:rsidR="00E36CB8" w:rsidRDefault="00E36CB8" w:rsidP="00E36CB8">
      <w:pPr>
        <w:pStyle w:val="a4"/>
        <w:ind w:firstLine="567"/>
        <w:jc w:val="left"/>
        <w:rPr>
          <w:sz w:val="28"/>
          <w:szCs w:val="28"/>
        </w:rPr>
      </w:pPr>
      <w:r>
        <w:rPr>
          <w:sz w:val="28"/>
          <w:szCs w:val="28"/>
        </w:rPr>
        <w:t>После взятия первой производной по времени имеем:</w:t>
      </w:r>
    </w:p>
    <w:p w:rsidR="00E36CB8" w:rsidRDefault="00E36CB8" w:rsidP="00E36CB8">
      <w:pPr>
        <w:pStyle w:val="a4"/>
        <w:ind w:firstLine="567"/>
        <w:jc w:val="left"/>
        <w:rPr>
          <w:sz w:val="28"/>
          <w:szCs w:val="28"/>
        </w:rPr>
      </w:pPr>
    </w:p>
    <w:p w:rsidR="00E36CB8" w:rsidRDefault="0035019E" w:rsidP="00E36CB8">
      <w:pPr>
        <w:pStyle w:val="a4"/>
        <w:ind w:firstLine="567"/>
        <w:jc w:val="center"/>
        <w:rPr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=-q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E36CB8" w:rsidRDefault="00E36CB8" w:rsidP="00E36CB8">
      <w:pPr>
        <w:pStyle w:val="a4"/>
        <w:ind w:firstLine="567"/>
        <w:jc w:val="center"/>
        <w:rPr>
          <w:i/>
          <w:sz w:val="28"/>
          <w:szCs w:val="28"/>
          <w:lang w:val="en-US"/>
        </w:rPr>
      </w:pPr>
    </w:p>
    <w:p w:rsidR="00E36CB8" w:rsidRDefault="00E36CB8" w:rsidP="00E36CB8">
      <w:pPr>
        <w:pStyle w:val="a4"/>
        <w:ind w:firstLine="567"/>
        <w:jc w:val="left"/>
        <w:rPr>
          <w:sz w:val="28"/>
          <w:szCs w:val="28"/>
        </w:rPr>
      </w:pPr>
      <w:r>
        <w:rPr>
          <w:sz w:val="28"/>
          <w:szCs w:val="28"/>
        </w:rPr>
        <w:t>Таким образом, система для описания вертикального подъема ракеты может быть описана в виде:</w:t>
      </w:r>
    </w:p>
    <w:p w:rsidR="00E36CB8" w:rsidRDefault="00E36CB8" w:rsidP="00E36CB8">
      <w:pPr>
        <w:pStyle w:val="a4"/>
        <w:ind w:firstLine="567"/>
        <w:jc w:val="left"/>
        <w:rPr>
          <w:sz w:val="28"/>
          <w:szCs w:val="28"/>
        </w:rPr>
      </w:pPr>
    </w:p>
    <w:p w:rsidR="00E36CB8" w:rsidRPr="00AC3C14" w:rsidRDefault="0035019E" w:rsidP="00E36CB8">
      <w:pPr>
        <w:pStyle w:val="a4"/>
        <w:ind w:firstLine="567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=-q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</m:oMath>
      </m:oMathPara>
    </w:p>
    <w:p w:rsidR="00E36CB8" w:rsidRPr="00AC3C14" w:rsidRDefault="0035019E" w:rsidP="00E36CB8">
      <w:pPr>
        <w:pStyle w:val="a4"/>
        <w:ind w:firstLine="567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=v</m:t>
          </m:r>
        </m:oMath>
      </m:oMathPara>
    </w:p>
    <w:p w:rsidR="00E36CB8" w:rsidRPr="00AC3C14" w:rsidRDefault="0035019E" w:rsidP="00E36CB8">
      <w:pPr>
        <w:pStyle w:val="a4"/>
        <w:ind w:firstLine="567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=-g+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αq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-Cρ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4B52CF" w:rsidRDefault="004B52C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B52CF" w:rsidRPr="0005787B" w:rsidRDefault="004B52CF" w:rsidP="0005787B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20" w:name="_Toc43381810"/>
      <w:r w:rsidRPr="0005787B">
        <w:rPr>
          <w:rFonts w:ascii="Times New Roman" w:hAnsi="Times New Roman" w:cs="Times New Roman"/>
          <w:sz w:val="32"/>
          <w:szCs w:val="32"/>
        </w:rPr>
        <w:lastRenderedPageBreak/>
        <w:t>Результаты тестирования</w:t>
      </w:r>
      <w:bookmarkEnd w:id="20"/>
    </w:p>
    <w:p w:rsidR="004B52CF" w:rsidRDefault="004B52CF" w:rsidP="004B52CF">
      <w:pPr>
        <w:pStyle w:val="a4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 ходе решения тестовой задачи мы задаем отрезок </w:t>
      </w:r>
      <w:r w:rsidRPr="004B52CF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a</w:t>
      </w:r>
      <w:r w:rsidRPr="004B52CF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b</w:t>
      </w:r>
      <w:r w:rsidRPr="004B52CF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и шаг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</w:p>
    <w:p w:rsidR="004B52CF" w:rsidRDefault="004B52CF" w:rsidP="004B52CF">
      <w:pPr>
        <w:pStyle w:val="a4"/>
        <w:rPr>
          <w:sz w:val="28"/>
          <w:szCs w:val="28"/>
        </w:rPr>
      </w:pPr>
    </w:p>
    <w:p w:rsidR="004B52CF" w:rsidRDefault="004B52CF" w:rsidP="004B52CF">
      <w:pPr>
        <w:pStyle w:val="a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79845" cy="3179445"/>
            <wp:effectExtent l="19050" t="0" r="1905" b="0"/>
            <wp:docPr id="6" name="Рисунок 6" descr="C:\Users\alway\Desktop\практика\Снимок экрана от 2020-06-18 22-15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way\Desktop\практика\Снимок экрана от 2020-06-18 22-15-0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317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2CF" w:rsidRDefault="004B52CF" w:rsidP="004B52CF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 – Решение тестовой задачи с шагом </w:t>
      </w:r>
      <w:r>
        <w:rPr>
          <w:sz w:val="28"/>
          <w:szCs w:val="28"/>
          <w:lang w:val="en-US"/>
        </w:rPr>
        <w:t>h</w:t>
      </w:r>
      <w:r w:rsidRPr="004B52CF">
        <w:rPr>
          <w:sz w:val="28"/>
          <w:szCs w:val="28"/>
        </w:rPr>
        <w:t>=</w:t>
      </w:r>
      <w:r>
        <w:rPr>
          <w:sz w:val="28"/>
          <w:szCs w:val="28"/>
        </w:rPr>
        <w:t>0.01</w:t>
      </w:r>
    </w:p>
    <w:p w:rsidR="004B52CF" w:rsidRDefault="004B52CF" w:rsidP="005E037D">
      <w:pPr>
        <w:pStyle w:val="a4"/>
        <w:rPr>
          <w:sz w:val="28"/>
          <w:szCs w:val="28"/>
        </w:rPr>
      </w:pPr>
    </w:p>
    <w:p w:rsidR="004B52CF" w:rsidRDefault="004B52CF" w:rsidP="004B52CF">
      <w:pPr>
        <w:pStyle w:val="a4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При шаге </w:t>
      </w:r>
      <w:r>
        <w:rPr>
          <w:sz w:val="28"/>
          <w:szCs w:val="28"/>
          <w:lang w:val="en-US"/>
        </w:rPr>
        <w:t>h</w:t>
      </w:r>
      <w:r w:rsidR="005E037D">
        <w:rPr>
          <w:sz w:val="28"/>
          <w:szCs w:val="28"/>
        </w:rPr>
        <w:t>=0.01</w:t>
      </w:r>
      <w:r w:rsidRPr="004B52CF">
        <w:rPr>
          <w:sz w:val="28"/>
          <w:szCs w:val="28"/>
        </w:rPr>
        <w:t xml:space="preserve"> </w:t>
      </w:r>
      <w:r>
        <w:rPr>
          <w:sz w:val="28"/>
          <w:szCs w:val="28"/>
        </w:rPr>
        <w:t>погрешность вычислений достаточно мала. Это видно по точкам, которые лежат на графиках точного решения задачи</w:t>
      </w:r>
      <w:r w:rsidR="000559E3">
        <w:rPr>
          <w:sz w:val="28"/>
          <w:szCs w:val="28"/>
        </w:rPr>
        <w:t xml:space="preserve"> (</w:t>
      </w:r>
      <w:del w:id="21" w:author="E" w:date="2020-06-20T19:13:00Z">
        <w:r w:rsidR="000559E3" w:rsidDel="006A0839">
          <w:rPr>
            <w:sz w:val="28"/>
            <w:szCs w:val="28"/>
          </w:rPr>
          <w:delText>Рис</w:delText>
        </w:r>
      </w:del>
      <w:ins w:id="22" w:author="E" w:date="2020-06-20T19:13:00Z">
        <w:r w:rsidR="006A0839">
          <w:rPr>
            <w:sz w:val="28"/>
            <w:szCs w:val="28"/>
          </w:rPr>
          <w:t>р</w:t>
        </w:r>
        <w:r w:rsidR="006A0839">
          <w:rPr>
            <w:sz w:val="28"/>
            <w:szCs w:val="28"/>
          </w:rPr>
          <w:t>ис</w:t>
        </w:r>
      </w:ins>
      <w:r w:rsidR="000559E3">
        <w:rPr>
          <w:sz w:val="28"/>
          <w:szCs w:val="28"/>
        </w:rPr>
        <w:t>. 1).</w:t>
      </w:r>
    </w:p>
    <w:p w:rsidR="0005787B" w:rsidRDefault="000559E3" w:rsidP="0005787B">
      <w:pPr>
        <w:pStyle w:val="a4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Однако если увеличить шаг сетки </w:t>
      </w:r>
      <w:r>
        <w:rPr>
          <w:sz w:val="28"/>
          <w:szCs w:val="28"/>
          <w:lang w:val="en-US"/>
        </w:rPr>
        <w:t>h</w:t>
      </w:r>
      <w:r w:rsidRPr="000559E3">
        <w:rPr>
          <w:sz w:val="28"/>
          <w:szCs w:val="28"/>
        </w:rPr>
        <w:t xml:space="preserve"> </w:t>
      </w:r>
      <w:r>
        <w:rPr>
          <w:sz w:val="28"/>
          <w:szCs w:val="28"/>
        </w:rPr>
        <w:t>в 5 (</w:t>
      </w:r>
      <w:del w:id="23" w:author="E" w:date="2020-06-20T19:14:00Z">
        <w:r w:rsidDel="006A0839">
          <w:rPr>
            <w:sz w:val="28"/>
            <w:szCs w:val="28"/>
          </w:rPr>
          <w:delText>Рис</w:delText>
        </w:r>
      </w:del>
      <w:ins w:id="24" w:author="E" w:date="2020-06-20T19:14:00Z">
        <w:r w:rsidR="006A0839">
          <w:rPr>
            <w:sz w:val="28"/>
            <w:szCs w:val="28"/>
          </w:rPr>
          <w:t>р</w:t>
        </w:r>
        <w:r w:rsidR="006A0839">
          <w:rPr>
            <w:sz w:val="28"/>
            <w:szCs w:val="28"/>
          </w:rPr>
          <w:t>ис</w:t>
        </w:r>
      </w:ins>
      <w:r>
        <w:rPr>
          <w:sz w:val="28"/>
          <w:szCs w:val="28"/>
        </w:rPr>
        <w:t>. 2) или в 10 (рис. 3) раз, то погрешность вычислений возрастает. Некоторые точки уже не лежат на графиках функций.</w:t>
      </w:r>
    </w:p>
    <w:p w:rsidR="0005787B" w:rsidRDefault="0005787B" w:rsidP="0005787B">
      <w:pPr>
        <w:pStyle w:val="a4"/>
        <w:ind w:firstLine="567"/>
        <w:rPr>
          <w:sz w:val="28"/>
          <w:szCs w:val="28"/>
        </w:rPr>
      </w:pPr>
    </w:p>
    <w:p w:rsidR="000559E3" w:rsidRDefault="000559E3" w:rsidP="000559E3">
      <w:pPr>
        <w:pStyle w:val="a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79845" cy="3157855"/>
            <wp:effectExtent l="19050" t="0" r="1905" b="0"/>
            <wp:docPr id="8" name="Рисунок 8" descr="C:\Users\alway\Desktop\практика\Снимок экрана от 2020-06-18 22-14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way\Desktop\практика\Снимок экрана от 2020-06-18 22-14-2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9E3" w:rsidRDefault="000559E3" w:rsidP="000559E3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 – Решение тестовой задачи с шагом </w:t>
      </w:r>
      <w:r>
        <w:rPr>
          <w:sz w:val="28"/>
          <w:szCs w:val="28"/>
          <w:lang w:val="en-US"/>
        </w:rPr>
        <w:t>h</w:t>
      </w:r>
      <w:r w:rsidRPr="000559E3">
        <w:rPr>
          <w:sz w:val="28"/>
          <w:szCs w:val="28"/>
        </w:rPr>
        <w:t>=</w:t>
      </w:r>
      <w:r>
        <w:rPr>
          <w:sz w:val="28"/>
          <w:szCs w:val="28"/>
        </w:rPr>
        <w:t>0.05</w:t>
      </w:r>
    </w:p>
    <w:p w:rsidR="000559E3" w:rsidRDefault="000559E3" w:rsidP="000559E3">
      <w:pPr>
        <w:pStyle w:val="a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379845" cy="3168650"/>
            <wp:effectExtent l="19050" t="0" r="1905" b="0"/>
            <wp:docPr id="9" name="Рисунок 9" descr="C:\Users\alway\Desktop\практика\Снимок экрана от 2020-06-18 22-14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way\Desktop\практика\Снимок экрана от 2020-06-18 22-14-0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9E3" w:rsidRDefault="000559E3" w:rsidP="000559E3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3 – Решение тестовой задачи с шагом </w:t>
      </w:r>
      <w:r>
        <w:rPr>
          <w:sz w:val="28"/>
          <w:szCs w:val="28"/>
          <w:lang w:val="en-US"/>
        </w:rPr>
        <w:t>h</w:t>
      </w:r>
      <w:r w:rsidRPr="000559E3">
        <w:rPr>
          <w:sz w:val="28"/>
          <w:szCs w:val="28"/>
        </w:rPr>
        <w:t>=0.1</w:t>
      </w:r>
    </w:p>
    <w:p w:rsidR="000559E3" w:rsidRDefault="000559E3" w:rsidP="000559E3">
      <w:pPr>
        <w:pStyle w:val="a4"/>
        <w:jc w:val="center"/>
        <w:rPr>
          <w:sz w:val="28"/>
          <w:szCs w:val="28"/>
        </w:rPr>
      </w:pPr>
    </w:p>
    <w:p w:rsidR="000559E3" w:rsidRDefault="000559E3" w:rsidP="000559E3">
      <w:pPr>
        <w:pStyle w:val="a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90005" cy="3179445"/>
            <wp:effectExtent l="19050" t="0" r="0" b="0"/>
            <wp:docPr id="10" name="Рисунок 10" descr="C:\Users\alway\Desktop\практика\Снимок экрана от 2020-06-18 22-21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way\Desktop\практика\Снимок экрана от 2020-06-18 22-21-1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17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9E3" w:rsidRPr="00BD0D70" w:rsidRDefault="000559E3" w:rsidP="000559E3">
      <w:pPr>
        <w:pStyle w:val="a4"/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Рис.4 – Графики зависимости максимальной погрешности решения </w:t>
      </w:r>
      <w:r>
        <w:rPr>
          <w:i/>
          <w:sz w:val="28"/>
          <w:szCs w:val="28"/>
          <w:lang w:val="en-US"/>
        </w:rPr>
        <w:t>e</w:t>
      </w:r>
      <w:r w:rsidRPr="000559E3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i/>
          <w:sz w:val="28"/>
          <w:szCs w:val="28"/>
          <w:lang w:val="en-US"/>
        </w:rPr>
        <w:t>e</w:t>
      </w:r>
      <w:r w:rsidRPr="000559E3">
        <w:rPr>
          <w:i/>
          <w:sz w:val="28"/>
          <w:szCs w:val="28"/>
        </w:rPr>
        <w:t>/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 от выбранного шага </w:t>
      </w:r>
      <w:r>
        <w:rPr>
          <w:i/>
          <w:sz w:val="28"/>
          <w:szCs w:val="28"/>
          <w:lang w:val="en-US"/>
        </w:rPr>
        <w:t>h</w:t>
      </w:r>
    </w:p>
    <w:p w:rsidR="0005787B" w:rsidRPr="006A0839" w:rsidRDefault="0005787B">
      <w:pPr>
        <w:rPr>
          <w:color w:val="FF0000"/>
          <w:sz w:val="28"/>
          <w:szCs w:val="28"/>
          <w:rPrChange w:id="25" w:author="E" w:date="2020-06-20T19:14:00Z">
            <w:rPr>
              <w:sz w:val="28"/>
              <w:szCs w:val="28"/>
            </w:rPr>
          </w:rPrChange>
        </w:rPr>
      </w:pPr>
      <w:r>
        <w:rPr>
          <w:sz w:val="28"/>
          <w:szCs w:val="28"/>
        </w:rPr>
        <w:br w:type="page"/>
      </w:r>
      <w:ins w:id="26" w:author="E" w:date="2020-06-20T19:14:00Z">
        <w:r w:rsidR="006A0839">
          <w:rPr>
            <w:color w:val="FF0000"/>
            <w:sz w:val="28"/>
            <w:szCs w:val="28"/>
          </w:rPr>
          <w:lastRenderedPageBreak/>
          <w:t>Допишите комментарии к графикам для погрешностей</w:t>
        </w:r>
      </w:ins>
    </w:p>
    <w:p w:rsidR="0005787B" w:rsidRDefault="0005787B" w:rsidP="0005787B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27" w:name="_Toc43381811"/>
      <w:r>
        <w:rPr>
          <w:rFonts w:ascii="Times New Roman" w:hAnsi="Times New Roman" w:cs="Times New Roman"/>
          <w:sz w:val="32"/>
          <w:szCs w:val="32"/>
        </w:rPr>
        <w:t>Результаты решения задачи</w:t>
      </w:r>
      <w:bookmarkEnd w:id="27"/>
    </w:p>
    <w:p w:rsidR="0005787B" w:rsidRDefault="0005787B" w:rsidP="0005787B">
      <w:pPr>
        <w:pStyle w:val="a4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При решении системы уравнений мы можем изменять только шаг сетки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, так как остальные параметры заданы</w:t>
      </w:r>
      <w:r w:rsidR="005E037D">
        <w:rPr>
          <w:sz w:val="28"/>
          <w:szCs w:val="28"/>
        </w:rPr>
        <w:t xml:space="preserve"> в условии задачи</w:t>
      </w:r>
      <w:r w:rsidRPr="0005787B">
        <w:rPr>
          <w:sz w:val="28"/>
          <w:szCs w:val="28"/>
        </w:rPr>
        <w:t>.</w:t>
      </w:r>
    </w:p>
    <w:p w:rsidR="0005787B" w:rsidRDefault="0005787B" w:rsidP="0005787B">
      <w:pPr>
        <w:pStyle w:val="a4"/>
        <w:ind w:firstLine="567"/>
        <w:rPr>
          <w:sz w:val="28"/>
          <w:szCs w:val="28"/>
        </w:rPr>
      </w:pPr>
    </w:p>
    <w:p w:rsidR="0005787B" w:rsidRDefault="0005787B" w:rsidP="0005787B">
      <w:pPr>
        <w:pStyle w:val="a4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31385" cy="3646805"/>
            <wp:effectExtent l="19050" t="0" r="0" b="0"/>
            <wp:docPr id="11" name="Рисунок 11" descr="C:\Users\alway\Desktop\практика\Снимок экрана от 2020-06-18 22-21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way\Desktop\практика\Снимок экрана от 2020-06-18 22-21-4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87B" w:rsidRDefault="0005787B" w:rsidP="0005787B">
      <w:pPr>
        <w:pStyle w:val="a4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5 – Результат решения заданной системы уравнений с шагом </w:t>
      </w:r>
      <w:r>
        <w:rPr>
          <w:i/>
          <w:sz w:val="28"/>
          <w:szCs w:val="28"/>
          <w:lang w:val="en-US"/>
        </w:rPr>
        <w:t>h</w:t>
      </w:r>
      <w:r w:rsidRPr="0005787B">
        <w:rPr>
          <w:i/>
          <w:sz w:val="28"/>
          <w:szCs w:val="28"/>
        </w:rPr>
        <w:t>=</w:t>
      </w:r>
      <w:r>
        <w:rPr>
          <w:sz w:val="28"/>
          <w:szCs w:val="28"/>
        </w:rPr>
        <w:t>0.1</w:t>
      </w:r>
    </w:p>
    <w:p w:rsidR="0005787B" w:rsidRDefault="0005787B" w:rsidP="0005787B">
      <w:pPr>
        <w:pStyle w:val="a4"/>
        <w:ind w:firstLine="567"/>
        <w:jc w:val="center"/>
        <w:rPr>
          <w:sz w:val="28"/>
          <w:szCs w:val="28"/>
        </w:rPr>
      </w:pPr>
    </w:p>
    <w:p w:rsidR="002D1E56" w:rsidRDefault="0005787B" w:rsidP="002D1E56">
      <w:pPr>
        <w:pStyle w:val="a4"/>
        <w:ind w:firstLine="567"/>
        <w:jc w:val="left"/>
        <w:rPr>
          <w:sz w:val="28"/>
          <w:szCs w:val="28"/>
        </w:rPr>
      </w:pPr>
      <w:r>
        <w:rPr>
          <w:sz w:val="28"/>
          <w:szCs w:val="28"/>
        </w:rPr>
        <w:t>При уменьшении шага сетки</w:t>
      </w:r>
      <w:r w:rsidR="002D1E56">
        <w:rPr>
          <w:sz w:val="28"/>
          <w:szCs w:val="28"/>
        </w:rPr>
        <w:t xml:space="preserve"> погрешность решения уменьшается</w:t>
      </w:r>
      <w:ins w:id="28" w:author="E" w:date="2020-06-20T19:15:00Z">
        <w:r w:rsidR="006A0839">
          <w:rPr>
            <w:sz w:val="28"/>
            <w:szCs w:val="28"/>
          </w:rPr>
          <w:t>,</w:t>
        </w:r>
      </w:ins>
      <w:r w:rsidR="002D1E56">
        <w:rPr>
          <w:sz w:val="28"/>
          <w:szCs w:val="28"/>
        </w:rPr>
        <w:t xml:space="preserve"> </w:t>
      </w:r>
      <w:ins w:id="29" w:author="E" w:date="2020-06-20T19:15:00Z">
        <w:r w:rsidR="006A0839">
          <w:rPr>
            <w:sz w:val="28"/>
            <w:szCs w:val="28"/>
          </w:rPr>
          <w:t xml:space="preserve">численное решение </w:t>
        </w:r>
      </w:ins>
      <w:del w:id="30" w:author="E" w:date="2020-06-20T19:15:00Z">
        <w:r w:rsidR="002D1E56" w:rsidDel="006A0839">
          <w:rPr>
            <w:sz w:val="28"/>
            <w:szCs w:val="28"/>
          </w:rPr>
          <w:delText xml:space="preserve">и оно </w:delText>
        </w:r>
      </w:del>
      <w:r w:rsidR="002D1E56">
        <w:rPr>
          <w:sz w:val="28"/>
          <w:szCs w:val="28"/>
        </w:rPr>
        <w:t>приближается к некоторому точному решению (</w:t>
      </w:r>
      <w:del w:id="31" w:author="E" w:date="2020-06-20T19:15:00Z">
        <w:r w:rsidR="002D1E56" w:rsidDel="006A0839">
          <w:rPr>
            <w:sz w:val="28"/>
            <w:szCs w:val="28"/>
          </w:rPr>
          <w:delText>Рис</w:delText>
        </w:r>
      </w:del>
      <w:ins w:id="32" w:author="E" w:date="2020-06-20T19:15:00Z">
        <w:r w:rsidR="006A0839">
          <w:rPr>
            <w:sz w:val="28"/>
            <w:szCs w:val="28"/>
          </w:rPr>
          <w:t>р</w:t>
        </w:r>
        <w:r w:rsidR="006A0839">
          <w:rPr>
            <w:sz w:val="28"/>
            <w:szCs w:val="28"/>
          </w:rPr>
          <w:t>ис</w:t>
        </w:r>
      </w:ins>
      <w:r w:rsidR="002D1E56">
        <w:rPr>
          <w:sz w:val="28"/>
          <w:szCs w:val="28"/>
        </w:rPr>
        <w:t>. 6, 7).</w:t>
      </w:r>
    </w:p>
    <w:p w:rsidR="002D1E56" w:rsidRDefault="002D1E56" w:rsidP="002D1E56">
      <w:pPr>
        <w:pStyle w:val="a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699635" cy="3646805"/>
            <wp:effectExtent l="19050" t="0" r="5715" b="0"/>
            <wp:docPr id="12" name="Рисунок 12" descr="C:\Users\alway\Desktop\практика\Снимок экрана от 2020-06-18 22-22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way\Desktop\практика\Снимок экрана от 2020-06-18 22-22-0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E56" w:rsidRDefault="002D1E56" w:rsidP="002D1E56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6 – Результат решения заданной системы уравнений с шагом </w:t>
      </w:r>
      <w:r>
        <w:rPr>
          <w:i/>
          <w:sz w:val="28"/>
          <w:szCs w:val="28"/>
          <w:lang w:val="en-US"/>
        </w:rPr>
        <w:t>h</w:t>
      </w:r>
      <w:r w:rsidRPr="0005787B">
        <w:rPr>
          <w:i/>
          <w:sz w:val="28"/>
          <w:szCs w:val="28"/>
        </w:rPr>
        <w:t>=</w:t>
      </w:r>
      <w:r>
        <w:rPr>
          <w:sz w:val="28"/>
          <w:szCs w:val="28"/>
        </w:rPr>
        <w:t>0.05</w:t>
      </w:r>
    </w:p>
    <w:p w:rsidR="002D1E56" w:rsidRDefault="002D1E56" w:rsidP="002D1E56">
      <w:pPr>
        <w:pStyle w:val="a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31385" cy="3678555"/>
            <wp:effectExtent l="19050" t="0" r="0" b="0"/>
            <wp:docPr id="13" name="Рисунок 13" descr="C:\Users\alway\Desktop\практика\Снимок экрана от 2020-06-18 22-22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way\Desktop\практика\Снимок экрана от 2020-06-18 22-22-2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E56" w:rsidRDefault="002D1E56" w:rsidP="002D1E56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7 – Результат решения заданной системы уравнений с шагом </w:t>
      </w:r>
      <w:r>
        <w:rPr>
          <w:i/>
          <w:sz w:val="28"/>
          <w:szCs w:val="28"/>
          <w:lang w:val="en-US"/>
        </w:rPr>
        <w:t>h</w:t>
      </w:r>
      <w:r w:rsidRPr="0005787B">
        <w:rPr>
          <w:i/>
          <w:sz w:val="28"/>
          <w:szCs w:val="28"/>
        </w:rPr>
        <w:t>=</w:t>
      </w:r>
      <w:r>
        <w:rPr>
          <w:sz w:val="28"/>
          <w:szCs w:val="28"/>
        </w:rPr>
        <w:t>0.0</w:t>
      </w:r>
      <w:r w:rsidR="002006AE">
        <w:rPr>
          <w:sz w:val="28"/>
          <w:szCs w:val="28"/>
        </w:rPr>
        <w:t>0</w:t>
      </w:r>
      <w:r>
        <w:rPr>
          <w:sz w:val="28"/>
          <w:szCs w:val="28"/>
        </w:rPr>
        <w:t>1</w:t>
      </w:r>
    </w:p>
    <w:p w:rsidR="002D1E56" w:rsidRDefault="002D1E56" w:rsidP="002D1E56">
      <w:pPr>
        <w:pStyle w:val="a4"/>
        <w:jc w:val="center"/>
        <w:rPr>
          <w:sz w:val="28"/>
          <w:szCs w:val="28"/>
        </w:rPr>
      </w:pPr>
    </w:p>
    <w:p w:rsidR="002D1E56" w:rsidRDefault="002D1E56" w:rsidP="002D1E56">
      <w:pPr>
        <w:pStyle w:val="a4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Так же </w:t>
      </w:r>
      <w:del w:id="33" w:author="E" w:date="2020-06-20T19:15:00Z">
        <w:r w:rsidDel="006A0839">
          <w:rPr>
            <w:sz w:val="28"/>
            <w:szCs w:val="28"/>
          </w:rPr>
          <w:delText xml:space="preserve">было </w:delText>
        </w:r>
      </w:del>
      <w:r>
        <w:rPr>
          <w:sz w:val="28"/>
          <w:szCs w:val="28"/>
        </w:rPr>
        <w:t xml:space="preserve">дано задание по нахождению величины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∈[3,30]</m:t>
        </m:r>
      </m:oMath>
      <w:r w:rsidRPr="002D1E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такой, чтобы максимизировать высоту подъема ракеты за время </w:t>
      </w:r>
      <w:r>
        <w:rPr>
          <w:i/>
          <w:sz w:val="28"/>
          <w:szCs w:val="28"/>
          <w:lang w:val="en-US"/>
        </w:rPr>
        <w:t>T</w:t>
      </w:r>
      <w:r>
        <w:rPr>
          <w:i/>
          <w:sz w:val="28"/>
          <w:szCs w:val="28"/>
        </w:rPr>
        <w:t>=</w:t>
      </w:r>
      <w:r>
        <w:rPr>
          <w:sz w:val="28"/>
          <w:szCs w:val="28"/>
        </w:rPr>
        <w:t xml:space="preserve">100. Результат его выполнения показан на </w:t>
      </w:r>
      <w:del w:id="34" w:author="E" w:date="2020-06-20T19:16:00Z">
        <w:r w:rsidDel="006A0839">
          <w:rPr>
            <w:sz w:val="28"/>
            <w:szCs w:val="28"/>
          </w:rPr>
          <w:delText>Рис.</w:delText>
        </w:r>
      </w:del>
      <w:ins w:id="35" w:author="E" w:date="2020-06-20T19:16:00Z">
        <w:r w:rsidR="006A0839">
          <w:rPr>
            <w:sz w:val="28"/>
            <w:szCs w:val="28"/>
          </w:rPr>
          <w:t>риунке</w:t>
        </w:r>
      </w:ins>
      <w:r>
        <w:rPr>
          <w:sz w:val="28"/>
          <w:szCs w:val="28"/>
        </w:rPr>
        <w:t xml:space="preserve"> 8.</w:t>
      </w:r>
    </w:p>
    <w:p w:rsidR="002006AE" w:rsidRPr="002006AE" w:rsidRDefault="002006AE" w:rsidP="002D1E56">
      <w:pPr>
        <w:pStyle w:val="a4"/>
        <w:ind w:firstLine="567"/>
        <w:rPr>
          <w:sz w:val="28"/>
          <w:szCs w:val="28"/>
        </w:rPr>
      </w:pPr>
    </w:p>
    <w:p w:rsidR="002D1E56" w:rsidRDefault="002D1E56" w:rsidP="002D1E56">
      <w:pPr>
        <w:pStyle w:val="a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731385" cy="3700145"/>
            <wp:effectExtent l="19050" t="0" r="0" b="0"/>
            <wp:docPr id="14" name="Рисунок 14" descr="C:\Users\alway\Desktop\практика\Снимок экрана от 2020-06-18 22-22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way\Desktop\практика\Снимок экрана от 2020-06-18 22-22-5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E56" w:rsidRDefault="002D1E56" w:rsidP="008865EF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Рис. 8 – Результат нахождения оптимального времени выгорания топлива</w:t>
      </w:r>
      <w:r w:rsidR="0014001A" w:rsidRPr="0014001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>
        <w:rPr>
          <w:sz w:val="28"/>
          <w:szCs w:val="28"/>
        </w:rPr>
        <w:t xml:space="preserve"> за время </w:t>
      </w:r>
      <w:r>
        <w:rPr>
          <w:i/>
          <w:sz w:val="28"/>
          <w:szCs w:val="28"/>
          <w:lang w:val="en-US"/>
        </w:rPr>
        <w:t>T</w:t>
      </w:r>
      <w:r>
        <w:rPr>
          <w:i/>
          <w:sz w:val="28"/>
          <w:szCs w:val="28"/>
        </w:rPr>
        <w:t>=</w:t>
      </w:r>
      <w:r w:rsidR="008865EF">
        <w:rPr>
          <w:sz w:val="28"/>
          <w:szCs w:val="28"/>
        </w:rPr>
        <w:t>10</w:t>
      </w:r>
      <w:r w:rsidR="008865EF" w:rsidRPr="008865EF">
        <w:rPr>
          <w:sz w:val="28"/>
          <w:szCs w:val="28"/>
        </w:rPr>
        <w:t>0</w:t>
      </w:r>
    </w:p>
    <w:p w:rsidR="002006AE" w:rsidRDefault="008865EF" w:rsidP="008865EF">
      <w:pPr>
        <w:pStyle w:val="a4"/>
        <w:ind w:firstLine="567"/>
        <w:rPr>
          <w:sz w:val="28"/>
          <w:szCs w:val="28"/>
        </w:rPr>
      </w:pPr>
      <w:r>
        <w:rPr>
          <w:sz w:val="28"/>
          <w:szCs w:val="28"/>
        </w:rPr>
        <w:t>При решении этой задачи просматриваются все решения системы с</w:t>
      </w:r>
      <w:ins w:id="36" w:author="E" w:date="2020-06-20T19:16:00Z">
        <w:r w:rsidR="006A0839">
          <w:rPr>
            <w:sz w:val="28"/>
            <w:szCs w:val="28"/>
          </w:rPr>
          <w:t>о значениями</w:t>
        </w:r>
      </w:ins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>
        <w:rPr>
          <w:sz w:val="28"/>
          <w:szCs w:val="28"/>
        </w:rPr>
        <w:t xml:space="preserve">, </w:t>
      </w:r>
      <w:del w:id="37" w:author="E" w:date="2020-06-20T19:16:00Z">
        <w:r w:rsidDel="006A0839">
          <w:rPr>
            <w:sz w:val="28"/>
            <w:szCs w:val="28"/>
          </w:rPr>
          <w:delText xml:space="preserve">изменяющейся </w:delText>
        </w:r>
      </w:del>
      <w:ins w:id="38" w:author="E" w:date="2020-06-20T19:16:00Z">
        <w:r w:rsidR="006A0839">
          <w:rPr>
            <w:sz w:val="28"/>
            <w:szCs w:val="28"/>
          </w:rPr>
          <w:t>изменяющ</w:t>
        </w:r>
        <w:r w:rsidR="006A0839">
          <w:rPr>
            <w:sz w:val="28"/>
            <w:szCs w:val="28"/>
          </w:rPr>
          <w:t>ими</w:t>
        </w:r>
        <w:r w:rsidR="006A0839">
          <w:rPr>
            <w:sz w:val="28"/>
            <w:szCs w:val="28"/>
          </w:rPr>
          <w:t xml:space="preserve">ся </w:t>
        </w:r>
      </w:ins>
      <w:r>
        <w:rPr>
          <w:sz w:val="28"/>
          <w:szCs w:val="28"/>
        </w:rPr>
        <w:t xml:space="preserve">от 3 до 30 с шагом 1. Шаг сетки не меняется и равен </w:t>
      </w:r>
      <w:r>
        <w:rPr>
          <w:sz w:val="28"/>
          <w:szCs w:val="28"/>
          <w:lang w:val="en-US"/>
        </w:rPr>
        <w:t>h</w:t>
      </w:r>
      <w:r w:rsidRPr="008865EF">
        <w:rPr>
          <w:sz w:val="28"/>
          <w:szCs w:val="28"/>
        </w:rPr>
        <w:t>=</w:t>
      </w:r>
      <w:r>
        <w:rPr>
          <w:sz w:val="28"/>
          <w:szCs w:val="28"/>
        </w:rPr>
        <w:t>0.01.</w:t>
      </w:r>
    </w:p>
    <w:p w:rsidR="008865EF" w:rsidRPr="008865EF" w:rsidRDefault="002006AE" w:rsidP="002006A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865EF" w:rsidRDefault="008865EF" w:rsidP="008865EF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39" w:name="_Toc43381812"/>
      <w:r>
        <w:rPr>
          <w:rFonts w:ascii="Times New Roman" w:hAnsi="Times New Roman" w:cs="Times New Roman"/>
          <w:sz w:val="32"/>
          <w:szCs w:val="32"/>
        </w:rPr>
        <w:lastRenderedPageBreak/>
        <w:t>Заключение</w:t>
      </w:r>
      <w:bookmarkEnd w:id="39"/>
    </w:p>
    <w:p w:rsidR="008865EF" w:rsidRPr="007B536F" w:rsidRDefault="008865EF" w:rsidP="008865EF">
      <w:pPr>
        <w:pStyle w:val="a4"/>
        <w:ind w:firstLine="567"/>
        <w:rPr>
          <w:color w:val="000000"/>
          <w:sz w:val="28"/>
          <w:szCs w:val="28"/>
        </w:rPr>
      </w:pPr>
      <w:r w:rsidRPr="008865EF">
        <w:rPr>
          <w:color w:val="000000"/>
          <w:sz w:val="28"/>
          <w:szCs w:val="28"/>
        </w:rPr>
        <w:t xml:space="preserve">В ходе практической работы рассмотрено решение задачи Коши методом Рунге-Кутты </w:t>
      </w:r>
      <w:r>
        <w:rPr>
          <w:color w:val="000000"/>
          <w:sz w:val="28"/>
          <w:szCs w:val="28"/>
        </w:rPr>
        <w:t>2</w:t>
      </w:r>
      <w:r w:rsidRPr="008865EF">
        <w:rPr>
          <w:color w:val="000000"/>
          <w:sz w:val="28"/>
          <w:szCs w:val="28"/>
        </w:rPr>
        <w:t xml:space="preserve"> порядка точности, примененное для решения задачи </w:t>
      </w:r>
      <w:r>
        <w:rPr>
          <w:color w:val="000000"/>
          <w:sz w:val="28"/>
          <w:szCs w:val="28"/>
        </w:rPr>
        <w:t>оптимизации вертикального полета ракеты</w:t>
      </w:r>
      <w:r w:rsidRPr="008865EF">
        <w:rPr>
          <w:color w:val="000000"/>
          <w:sz w:val="28"/>
          <w:szCs w:val="28"/>
        </w:rPr>
        <w:t xml:space="preserve">. Метод </w:t>
      </w:r>
      <w:r>
        <w:rPr>
          <w:color w:val="000000"/>
          <w:sz w:val="28"/>
          <w:szCs w:val="28"/>
        </w:rPr>
        <w:t>Рунге-Кутты</w:t>
      </w:r>
      <w:r w:rsidRPr="008865EF">
        <w:rPr>
          <w:color w:val="000000"/>
          <w:sz w:val="28"/>
          <w:szCs w:val="28"/>
        </w:rPr>
        <w:t xml:space="preserve"> реализован в программе, проведены расчеты на тестовом примере. В ходе вычислительных экспериментов найдено</w:t>
      </w:r>
      <w:r>
        <w:rPr>
          <w:color w:val="000000"/>
          <w:sz w:val="28"/>
          <w:szCs w:val="28"/>
        </w:rPr>
        <w:t xml:space="preserve"> значение</w:t>
      </w:r>
      <w:r w:rsidR="007B536F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s</m:t>
            </m:r>
          </m:sub>
        </m:sSub>
      </m:oMath>
      <w:r w:rsidRPr="008865EF">
        <w:rPr>
          <w:color w:val="000000"/>
          <w:sz w:val="28"/>
          <w:szCs w:val="28"/>
        </w:rPr>
        <w:t xml:space="preserve">, при котором </w:t>
      </w:r>
      <w:r w:rsidR="007B536F">
        <w:rPr>
          <w:color w:val="000000"/>
          <w:sz w:val="28"/>
          <w:szCs w:val="28"/>
        </w:rPr>
        <w:t xml:space="preserve">ракета поднимется на максимальную высоту за время </w:t>
      </w:r>
      <w:r w:rsidR="007B536F">
        <w:rPr>
          <w:i/>
          <w:sz w:val="28"/>
          <w:szCs w:val="28"/>
          <w:lang w:val="en-US"/>
        </w:rPr>
        <w:t>T</w:t>
      </w:r>
      <w:r w:rsidR="007B536F">
        <w:rPr>
          <w:i/>
          <w:sz w:val="28"/>
          <w:szCs w:val="28"/>
        </w:rPr>
        <w:t>=</w:t>
      </w:r>
      <w:r w:rsidR="007B536F">
        <w:rPr>
          <w:sz w:val="28"/>
          <w:szCs w:val="28"/>
        </w:rPr>
        <w:t>100.</w:t>
      </w:r>
    </w:p>
    <w:p w:rsidR="002036C1" w:rsidRDefault="002036C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865EF" w:rsidRDefault="002036C1" w:rsidP="002036C1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40" w:name="_Toc43381813"/>
      <w:r>
        <w:rPr>
          <w:rFonts w:ascii="Times New Roman" w:hAnsi="Times New Roman" w:cs="Times New Roman"/>
          <w:sz w:val="32"/>
          <w:szCs w:val="32"/>
        </w:rPr>
        <w:lastRenderedPageBreak/>
        <w:t>Список используемой литературы</w:t>
      </w:r>
      <w:bookmarkEnd w:id="40"/>
    </w:p>
    <w:p w:rsidR="002036C1" w:rsidRPr="002036C1" w:rsidRDefault="002036C1" w:rsidP="002036C1">
      <w:pPr>
        <w:pStyle w:val="a4"/>
        <w:numPr>
          <w:ilvl w:val="0"/>
          <w:numId w:val="4"/>
        </w:numPr>
        <w:spacing w:after="140"/>
        <w:jc w:val="left"/>
        <w:rPr>
          <w:sz w:val="28"/>
          <w:szCs w:val="28"/>
        </w:rPr>
      </w:pPr>
      <w:r>
        <w:rPr>
          <w:sz w:val="28"/>
          <w:szCs w:val="28"/>
        </w:rPr>
        <w:t>Федоренко Р. П. Приближенное решение задач оптимального управления. – М.: Наука, 1978.</w:t>
      </w:r>
    </w:p>
    <w:p w:rsidR="002036C1" w:rsidRPr="002036C1" w:rsidRDefault="002036C1" w:rsidP="002036C1">
      <w:pPr>
        <w:pStyle w:val="af0"/>
        <w:numPr>
          <w:ilvl w:val="0"/>
          <w:numId w:val="4"/>
        </w:numPr>
        <w:spacing w:line="240" w:lineRule="auto"/>
        <w:rPr>
          <w:rFonts w:eastAsia="Times New Roman" w:cs="Times New Roman"/>
          <w:szCs w:val="28"/>
        </w:rPr>
      </w:pPr>
      <w:r w:rsidRPr="002036C1">
        <w:rPr>
          <w:rFonts w:eastAsia="Times New Roman" w:cs="Times New Roman"/>
          <w:color w:val="000000"/>
          <w:szCs w:val="28"/>
        </w:rPr>
        <w:t>Хайрер Э., Нерсетт С., Ваннер Г. Решение обыкновенных дифференциальных уравнений. – М.: Мир, 1990.</w:t>
      </w:r>
    </w:p>
    <w:p w:rsidR="002036C1" w:rsidRPr="002036C1" w:rsidRDefault="002036C1" w:rsidP="002036C1">
      <w:pPr>
        <w:pStyle w:val="af0"/>
        <w:spacing w:line="240" w:lineRule="auto"/>
        <w:rPr>
          <w:rFonts w:eastAsia="Times New Roman" w:cs="Times New Roman"/>
          <w:szCs w:val="28"/>
        </w:rPr>
      </w:pPr>
    </w:p>
    <w:p w:rsidR="002036C1" w:rsidRPr="002036C1" w:rsidRDefault="002036C1" w:rsidP="002036C1">
      <w:pPr>
        <w:pStyle w:val="af0"/>
        <w:numPr>
          <w:ilvl w:val="0"/>
          <w:numId w:val="4"/>
        </w:numPr>
        <w:tabs>
          <w:tab w:val="left" w:leader="underscore" w:pos="9072"/>
        </w:tabs>
        <w:spacing w:line="240" w:lineRule="auto"/>
        <w:jc w:val="both"/>
        <w:rPr>
          <w:szCs w:val="28"/>
        </w:rPr>
      </w:pPr>
      <w:r w:rsidRPr="002036C1">
        <w:rPr>
          <w:szCs w:val="28"/>
        </w:rPr>
        <w:t>Даутов, Р.З. Практикум по курсу численные методы. Решение задачи Коши для системы ОДУ / P.З. Даутов. – Изд-во Казанск. федер. ун-та, 2014 г. – 100 с.</w:t>
      </w:r>
    </w:p>
    <w:p w:rsidR="002036C1" w:rsidRPr="002036C1" w:rsidRDefault="002036C1" w:rsidP="002036C1">
      <w:pPr>
        <w:pStyle w:val="af0"/>
        <w:tabs>
          <w:tab w:val="left" w:leader="underscore" w:pos="9072"/>
        </w:tabs>
        <w:spacing w:line="240" w:lineRule="auto"/>
        <w:jc w:val="both"/>
        <w:rPr>
          <w:szCs w:val="28"/>
        </w:rPr>
      </w:pPr>
    </w:p>
    <w:p w:rsidR="002036C1" w:rsidRPr="002036C1" w:rsidRDefault="002036C1" w:rsidP="002036C1">
      <w:pPr>
        <w:pStyle w:val="af0"/>
        <w:numPr>
          <w:ilvl w:val="0"/>
          <w:numId w:val="4"/>
        </w:numPr>
        <w:spacing w:line="240" w:lineRule="auto"/>
        <w:rPr>
          <w:szCs w:val="28"/>
        </w:rPr>
      </w:pPr>
      <w:r w:rsidRPr="002036C1">
        <w:rPr>
          <w:szCs w:val="28"/>
        </w:rPr>
        <w:t xml:space="preserve"> Холодниок М., Клич А., Кубичек М., Марек М. Методы анализа нелинейных динамических моделей. — М.: Мир, 1991. </w:t>
      </w:r>
    </w:p>
    <w:p w:rsidR="002036C1" w:rsidRPr="002036C1" w:rsidRDefault="002036C1" w:rsidP="002036C1">
      <w:pPr>
        <w:pStyle w:val="af0"/>
        <w:spacing w:line="240" w:lineRule="auto"/>
        <w:rPr>
          <w:szCs w:val="28"/>
        </w:rPr>
      </w:pPr>
    </w:p>
    <w:p w:rsidR="002036C1" w:rsidRPr="002036C1" w:rsidRDefault="002036C1" w:rsidP="002036C1">
      <w:pPr>
        <w:pStyle w:val="af0"/>
        <w:numPr>
          <w:ilvl w:val="0"/>
          <w:numId w:val="4"/>
        </w:numPr>
        <w:spacing w:line="240" w:lineRule="auto"/>
        <w:rPr>
          <w:szCs w:val="28"/>
        </w:rPr>
      </w:pPr>
      <w:r w:rsidRPr="002036C1">
        <w:rPr>
          <w:szCs w:val="28"/>
        </w:rPr>
        <w:t>Самарский А.А., Гулин А.В. Численные методы.— М.:Наука,1989. 4. Бахвалов Н.С., Жидков Н.П., Кобельков Г.М. Численные методы. — М.: Наука, 1987.</w:t>
      </w:r>
    </w:p>
    <w:p w:rsidR="00101F05" w:rsidRDefault="00101F05">
      <w:r>
        <w:br w:type="page"/>
      </w:r>
    </w:p>
    <w:p w:rsidR="002036C1" w:rsidRDefault="00101F05" w:rsidP="00101F05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41" w:name="_Toc43381814"/>
      <w:r>
        <w:rPr>
          <w:rFonts w:ascii="Times New Roman" w:hAnsi="Times New Roman" w:cs="Times New Roman"/>
          <w:sz w:val="32"/>
          <w:szCs w:val="32"/>
        </w:rPr>
        <w:lastRenderedPageBreak/>
        <w:t>Приложение А</w:t>
      </w:r>
      <w:bookmarkEnd w:id="41"/>
    </w:p>
    <w:p w:rsidR="00101F05" w:rsidRDefault="00101F05" w:rsidP="00101F05"/>
    <w:p w:rsidR="00101F05" w:rsidRDefault="00101F05" w:rsidP="00101F05">
      <w:pPr>
        <w:jc w:val="center"/>
        <w:rPr>
          <w:sz w:val="28"/>
          <w:szCs w:val="28"/>
        </w:rPr>
      </w:pPr>
      <w:r>
        <w:rPr>
          <w:sz w:val="28"/>
          <w:szCs w:val="28"/>
        </w:rPr>
        <w:t>Код программы</w:t>
      </w:r>
    </w:p>
    <w:p w:rsidR="00101F05" w:rsidRDefault="00101F05" w:rsidP="00101F05">
      <w:pPr>
        <w:jc w:val="center"/>
        <w:rPr>
          <w:sz w:val="28"/>
          <w:szCs w:val="28"/>
        </w:rPr>
      </w:pPr>
    </w:p>
    <w:p w:rsidR="00101F05" w:rsidRPr="00BD0D70" w:rsidRDefault="00101F05" w:rsidP="00101F05">
      <w:pPr>
        <w:rPr>
          <w:rFonts w:ascii="Courier New" w:hAnsi="Courier New" w:cs="Courier New"/>
          <w:sz w:val="20"/>
          <w:szCs w:val="20"/>
        </w:rPr>
      </w:pPr>
      <w:r w:rsidRPr="00BD0D70">
        <w:rPr>
          <w:rFonts w:ascii="Courier New" w:hAnsi="Courier New" w:cs="Courier New"/>
          <w:sz w:val="20"/>
          <w:szCs w:val="20"/>
        </w:rPr>
        <w:t>#</w:t>
      </w:r>
      <w:r w:rsidRPr="00101F05">
        <w:rPr>
          <w:rFonts w:ascii="Courier New" w:hAnsi="Courier New" w:cs="Courier New"/>
          <w:sz w:val="20"/>
          <w:szCs w:val="20"/>
          <w:lang w:val="en-US"/>
        </w:rPr>
        <w:t>include</w:t>
      </w:r>
      <w:r w:rsidRPr="00BD0D70">
        <w:rPr>
          <w:rFonts w:ascii="Courier New" w:hAnsi="Courier New" w:cs="Courier New"/>
          <w:sz w:val="20"/>
          <w:szCs w:val="20"/>
        </w:rPr>
        <w:t xml:space="preserve"> "</w:t>
      </w:r>
      <w:r w:rsidRPr="00101F05">
        <w:rPr>
          <w:rFonts w:ascii="Courier New" w:hAnsi="Courier New" w:cs="Courier New"/>
          <w:sz w:val="20"/>
          <w:szCs w:val="20"/>
          <w:lang w:val="en-US"/>
        </w:rPr>
        <w:t>zadacha</w:t>
      </w:r>
      <w:r w:rsidRPr="00BD0D70">
        <w:rPr>
          <w:rFonts w:ascii="Courier New" w:hAnsi="Courier New" w:cs="Courier New"/>
          <w:sz w:val="20"/>
          <w:szCs w:val="20"/>
        </w:rPr>
        <w:t>.</w:t>
      </w:r>
      <w:r w:rsidRPr="00101F05">
        <w:rPr>
          <w:rFonts w:ascii="Courier New" w:hAnsi="Courier New" w:cs="Courier New"/>
          <w:sz w:val="20"/>
          <w:szCs w:val="20"/>
          <w:lang w:val="en-US"/>
        </w:rPr>
        <w:t>h</w:t>
      </w:r>
      <w:r w:rsidRPr="00BD0D70">
        <w:rPr>
          <w:rFonts w:ascii="Courier New" w:hAnsi="Courier New" w:cs="Courier New"/>
          <w:sz w:val="20"/>
          <w:szCs w:val="20"/>
        </w:rPr>
        <w:t>"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#include "ui_zadacha.h"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#include"qcustomplot.h"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#include&lt;functional&gt;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#include&lt;QPushButton&gt;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#include&lt;QVBoxLayout&gt;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#include&lt;QHBoxLayout&gt;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#include&lt;cmath&gt;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#include&lt;QGroupBox&gt;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#include&lt;algorithm&gt;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#include&lt;QLabel&gt;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#include&lt;QLineEdit&gt;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#include&lt;cstdlib&gt;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using func_t = std::function&lt;double(int, double, QVector&lt;double&gt;)&gt;;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static double g_t_s{20};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Zadacha::Zadacha(QWidget *parent, bool flag) :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QDialog(parent),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ui(new Ui::Zadacha)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ui-&gt;setupUi(this);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if(flag){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this-&gt;setMinimumWidth(900);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this-&gt;setMinimumHeight(900);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QVBoxLayout* mainLay = new QVBoxLayout(this);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QVBoxLayout* box1Lay = new QVBoxLayout;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QVBoxLayout* box2Lay = new QVBoxLayout;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QHBoxLayout* gr_err = new QHBoxLayout;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QHBoxLayout* box11Lay = new QHBoxLayout;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QHBoxLayout* box12Lay = new QHBoxLayout;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QHBoxLayout* under = new QHBoxLayout;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QPushButton* testB = new QPushButton("</w:t>
      </w:r>
      <w:r w:rsidRPr="00101F05">
        <w:rPr>
          <w:rFonts w:ascii="Courier New" w:hAnsi="Courier New" w:cs="Courier New"/>
          <w:sz w:val="20"/>
          <w:szCs w:val="20"/>
        </w:rPr>
        <w:t>Построить</w:t>
      </w: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график</w:t>
      </w:r>
      <w:r w:rsidRPr="00101F0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connect(testB, SIGNAL(clicked()), this, SLOT(testButton_clicked()));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01F05">
        <w:rPr>
          <w:rFonts w:ascii="Courier New" w:hAnsi="Courier New" w:cs="Courier New"/>
          <w:sz w:val="20"/>
          <w:szCs w:val="20"/>
        </w:rPr>
        <w:t>QGroupBox* box1 = new QGroupBox("Результат работы программы(точки) и точное решение(линии)");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</w:rPr>
        <w:t xml:space="preserve">        </w:t>
      </w:r>
      <w:r w:rsidRPr="00101F05">
        <w:rPr>
          <w:rFonts w:ascii="Courier New" w:hAnsi="Courier New" w:cs="Courier New"/>
          <w:sz w:val="20"/>
          <w:szCs w:val="20"/>
          <w:lang w:val="en-US"/>
        </w:rPr>
        <w:t>QCustomPlot* graph = new QCustomPlot;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graph-&gt;xAxis-&gt;setLabel("t");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graph-&gt;yAxis-&gt;setLabel("u(t)");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graphics = graph;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box1Lay-&gt;addWidget(graph);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QGroupBox* box11 = new QGroupBox("</w:t>
      </w:r>
      <w:r w:rsidRPr="00101F05">
        <w:rPr>
          <w:rFonts w:ascii="Courier New" w:hAnsi="Courier New" w:cs="Courier New"/>
          <w:sz w:val="20"/>
          <w:szCs w:val="20"/>
        </w:rPr>
        <w:t>Границы</w:t>
      </w:r>
      <w:r w:rsidRPr="00101F0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box11-&gt;setSizePolicy(QSizePolicy::Fixed, QSizePolicy::Fixed);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QHBoxLayout* borders = new QHBoxLayout;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QLabel* l1 = new QLabel("a:");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QLabel* l2 = new QLabel("b:");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QLineEdit* first = new QLineEdit("0");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start_p = first;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QLineEdit* second = new QLineEdit("2");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finish_p = second;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borders-&gt;addWidget(l1);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borders-&gt;addWidget(first);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borders-&gt;addWidget(l2);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borders-&gt;addWidget(second);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box11Lay-&gt;addLayout(borders);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box11-&gt;setLayout(box11Lay);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QGroupBox* box12 = new QGroupBox("</w:t>
      </w:r>
      <w:r w:rsidRPr="00101F05">
        <w:rPr>
          <w:rFonts w:ascii="Courier New" w:hAnsi="Courier New" w:cs="Courier New"/>
          <w:sz w:val="20"/>
          <w:szCs w:val="20"/>
        </w:rPr>
        <w:t>Шаг</w:t>
      </w:r>
      <w:r w:rsidRPr="00101F0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box12-&gt;setSizePolicy(QSizePolicy::Fixed, QSizePolicy::Fixed);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QLabel* l3 = new QLabel("h");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QLineEdit* stp = new QLineEdit("0.02");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step = stp;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box12Lay-&gt;addWidget(l3);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box12Lay-&gt;addWidget(stp);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box12-&gt;setLayout(box12Lay);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under-&gt;addWidget(box11);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under-&gt;addWidget(box12);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box1Lay-&gt;addLayout(under);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box1Lay-&gt;addWidget(testB);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box1-&gt;setLayout(box1Lay);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01F05">
        <w:rPr>
          <w:rFonts w:ascii="Courier New" w:hAnsi="Courier New" w:cs="Courier New"/>
          <w:sz w:val="20"/>
          <w:szCs w:val="20"/>
        </w:rPr>
        <w:t>QGroupBox* box2 = new QGroupBox("Графики зависимостимаксимальной погрешности решения e и e/h^2 от выбранного шага h");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</w:rPr>
      </w:pPr>
      <w:r w:rsidRPr="00101F05">
        <w:rPr>
          <w:rFonts w:ascii="Courier New" w:hAnsi="Courier New" w:cs="Courier New"/>
          <w:sz w:val="20"/>
          <w:szCs w:val="20"/>
        </w:rPr>
        <w:t xml:space="preserve">        QPushButton* errorsB = new QPushButton("Построить графики");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</w:rPr>
        <w:t xml:space="preserve">        </w:t>
      </w:r>
      <w:r w:rsidRPr="00101F05">
        <w:rPr>
          <w:rFonts w:ascii="Courier New" w:hAnsi="Courier New" w:cs="Courier New"/>
          <w:sz w:val="20"/>
          <w:szCs w:val="20"/>
          <w:lang w:val="en-US"/>
        </w:rPr>
        <w:t>connect(errorsB, SIGNAL(clicked()), this, SLOT(errorsButton_clicked()));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QCustomPlot* grErr1 = new QCustomPlot;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grErr1-&gt;xAxis-&gt;setLabel("h");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grErr1-&gt;yAxis-&gt;setLabel("e");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QCustomPlot* grErr2 = new QCustomPlot;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grErr2-&gt;xAxis-&gt;setLabel("h");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grErr2-&gt;yAxis-&gt;setLabel("e/h^2");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maxErr1 = grErr1;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maxErr2 = grErr2;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gr_err-&gt;addWidget(grErr1);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gr_err-&gt;addWidget(grErr2);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box2Lay-&gt;addLayout(gr_err);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box2Lay-&gt;addWidget(errorsB);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box2-&gt;setLayout(box2Lay);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mainLay-&gt;addWidget(box1);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mainLay-&gt;addWidget(box2);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mainLayout = mainLay;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setLayout(mainLay);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 else{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this-&gt;setMinimumWidth(1000);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this-&gt;setMinimumHeight(400);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QHBoxLayout* mainLay = new QHBoxLayout(this);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QVBoxLayout* boxGr1 = new QVBoxLayout;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QVBoxLayout* boxGr2 = new QVBoxLayout;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QHBoxLayout* box2Lay = new QHBoxLayout;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QHBoxLayout* under1 = new QHBoxLayout;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QHBoxLayout* under2 = new QHBoxLayout;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QPushButton* osnB1 = new QPushButton("</w:t>
      </w:r>
      <w:r w:rsidRPr="00101F05">
        <w:rPr>
          <w:rFonts w:ascii="Courier New" w:hAnsi="Courier New" w:cs="Courier New"/>
          <w:sz w:val="20"/>
          <w:szCs w:val="20"/>
        </w:rPr>
        <w:t>Построить</w:t>
      </w: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график</w:t>
      </w:r>
      <w:r w:rsidRPr="00101F0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connect(osnB1, SIGNAL(clicked()), this, SLOT(osnButton1_clicked()));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QGroupBox* box2 = new QGroupBox("</w:t>
      </w:r>
      <w:r w:rsidRPr="00101F05">
        <w:rPr>
          <w:rFonts w:ascii="Courier New" w:hAnsi="Courier New" w:cs="Courier New"/>
          <w:sz w:val="20"/>
          <w:szCs w:val="20"/>
        </w:rPr>
        <w:t>Шаг</w:t>
      </w:r>
      <w:r w:rsidRPr="00101F0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box2-&gt;setSizePolicy(QSizePolicy::Fixed, QSizePolicy::Fixed);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QLabel* l3 = new QLabel("h");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QLineEdit* stp = new QLineEdit("0.02");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step = stp;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box2Lay-&gt;addWidget(l3);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box2Lay-&gt;addWidget(stp);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box2-&gt;setLayout(box2Lay);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//under1-&gt;addWidget(box1);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under1-&gt;addWidget(box2);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QCustomPlot* graph = new QCustomPlot;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graph-&gt;xAxis-&gt;setLabel("t");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graph-&gt;yAxis-&gt;setLabel("z");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graphics = graph;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QVBoxLayout* maximum1 = new QVBoxLayout;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QGroupBox* boxMaxZ1 = new QGroupBox("</w:t>
      </w:r>
      <w:r w:rsidRPr="00101F05">
        <w:rPr>
          <w:rFonts w:ascii="Courier New" w:hAnsi="Courier New" w:cs="Courier New"/>
          <w:sz w:val="20"/>
          <w:szCs w:val="20"/>
        </w:rPr>
        <w:t>Максимальная</w:t>
      </w: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высота</w:t>
      </w:r>
      <w:r w:rsidRPr="00101F0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boxMaxZ1-&gt;setSizePolicy(QSizePolicy::Fixed, QSizePolicy::Fixed);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QLabel* l5 = new QLabel("0");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l5-&gt;setSizePolicy(QSizePolicy::Fixed, QSizePolicy::Fixed);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max_z1 = l5;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maximum1-&gt;addWidget(l5);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boxMaxZ1-&gt;setLayout(maximum1);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under1-&gt;addWidget(boxMaxZ1);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boxGr1-&gt;addWidget(graph);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boxGr1-&gt;addLayout(under1);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boxGr1-&gt;addWidget(osnB1);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6A0839" w:rsidRDefault="00101F05" w:rsidP="00101F05">
      <w:pPr>
        <w:rPr>
          <w:rFonts w:ascii="Courier New" w:hAnsi="Courier New" w:cs="Courier New"/>
          <w:sz w:val="20"/>
          <w:szCs w:val="20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QGroupBox</w:t>
      </w:r>
      <w:r w:rsidRPr="006A0839">
        <w:rPr>
          <w:rFonts w:ascii="Courier New" w:hAnsi="Courier New" w:cs="Courier New"/>
          <w:sz w:val="20"/>
          <w:szCs w:val="20"/>
        </w:rPr>
        <w:t xml:space="preserve">* </w:t>
      </w:r>
      <w:r w:rsidRPr="00101F05">
        <w:rPr>
          <w:rFonts w:ascii="Courier New" w:hAnsi="Courier New" w:cs="Courier New"/>
          <w:sz w:val="20"/>
          <w:szCs w:val="20"/>
          <w:lang w:val="en-US"/>
        </w:rPr>
        <w:t>gr</w:t>
      </w:r>
      <w:r w:rsidRPr="006A0839">
        <w:rPr>
          <w:rFonts w:ascii="Courier New" w:hAnsi="Courier New" w:cs="Courier New"/>
          <w:sz w:val="20"/>
          <w:szCs w:val="20"/>
        </w:rPr>
        <w:t xml:space="preserve">1 = </w:t>
      </w:r>
      <w:r w:rsidRPr="00101F05">
        <w:rPr>
          <w:rFonts w:ascii="Courier New" w:hAnsi="Courier New" w:cs="Courier New"/>
          <w:sz w:val="20"/>
          <w:szCs w:val="20"/>
          <w:lang w:val="en-US"/>
        </w:rPr>
        <w:t>new</w:t>
      </w:r>
      <w:r w:rsidRPr="006A0839">
        <w:rPr>
          <w:rFonts w:ascii="Courier New" w:hAnsi="Courier New" w:cs="Courier New"/>
          <w:sz w:val="20"/>
          <w:szCs w:val="20"/>
        </w:rPr>
        <w:t xml:space="preserve"> </w:t>
      </w:r>
      <w:r w:rsidRPr="00101F05">
        <w:rPr>
          <w:rFonts w:ascii="Courier New" w:hAnsi="Courier New" w:cs="Courier New"/>
          <w:sz w:val="20"/>
          <w:szCs w:val="20"/>
          <w:lang w:val="en-US"/>
        </w:rPr>
        <w:t>QGroupBox</w:t>
      </w:r>
      <w:r w:rsidRPr="006A0839">
        <w:rPr>
          <w:rFonts w:ascii="Courier New" w:hAnsi="Courier New" w:cs="Courier New"/>
          <w:sz w:val="20"/>
          <w:szCs w:val="20"/>
        </w:rPr>
        <w:t>("</w:t>
      </w:r>
      <w:r w:rsidRPr="00101F05">
        <w:rPr>
          <w:rFonts w:ascii="Courier New" w:hAnsi="Courier New" w:cs="Courier New"/>
          <w:sz w:val="20"/>
          <w:szCs w:val="20"/>
        </w:rPr>
        <w:t>Зависимость</w:t>
      </w:r>
      <w:r w:rsidRPr="006A0839">
        <w:rPr>
          <w:rFonts w:ascii="Courier New" w:hAnsi="Courier New" w:cs="Courier New"/>
          <w:sz w:val="20"/>
          <w:szCs w:val="20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высоты</w:t>
      </w:r>
      <w:r w:rsidRPr="006A0839">
        <w:rPr>
          <w:rFonts w:ascii="Courier New" w:hAnsi="Courier New" w:cs="Courier New"/>
          <w:sz w:val="20"/>
          <w:szCs w:val="20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полета</w:t>
      </w:r>
      <w:r w:rsidRPr="006A0839">
        <w:rPr>
          <w:rFonts w:ascii="Courier New" w:hAnsi="Courier New" w:cs="Courier New"/>
          <w:sz w:val="20"/>
          <w:szCs w:val="20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от</w:t>
      </w:r>
      <w:r w:rsidRPr="006A0839">
        <w:rPr>
          <w:rFonts w:ascii="Courier New" w:hAnsi="Courier New" w:cs="Courier New"/>
          <w:sz w:val="20"/>
          <w:szCs w:val="20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времени</w:t>
      </w:r>
      <w:r w:rsidRPr="006A0839">
        <w:rPr>
          <w:rFonts w:ascii="Courier New" w:hAnsi="Courier New" w:cs="Courier New"/>
          <w:sz w:val="20"/>
          <w:szCs w:val="20"/>
        </w:rPr>
        <w:t>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6A0839">
        <w:rPr>
          <w:rFonts w:ascii="Courier New" w:hAnsi="Courier New" w:cs="Courier New"/>
          <w:sz w:val="20"/>
          <w:szCs w:val="20"/>
        </w:rPr>
        <w:t xml:space="preserve">        </w:t>
      </w:r>
      <w:r w:rsidRPr="00101F05">
        <w:rPr>
          <w:rFonts w:ascii="Courier New" w:hAnsi="Courier New" w:cs="Courier New"/>
          <w:sz w:val="20"/>
          <w:szCs w:val="20"/>
          <w:lang w:val="en-US"/>
        </w:rPr>
        <w:t>gr1-&gt;setLayout(boxGr1);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QCustomPlot* graph2 = new QCustomPlot;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maximum_z = graph2;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graph2-&gt;xAxis-&gt;setLabel("t");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graph2-&gt;yAxis-&gt;setLabel("z");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QPushButton* osnB2 = new QPushButton("</w:t>
      </w:r>
      <w:r w:rsidRPr="00101F05">
        <w:rPr>
          <w:rFonts w:ascii="Courier New" w:hAnsi="Courier New" w:cs="Courier New"/>
          <w:sz w:val="20"/>
          <w:szCs w:val="20"/>
        </w:rPr>
        <w:t>Рассчитать</w:t>
      </w:r>
      <w:r w:rsidRPr="00101F0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connect(osnB2, SIGNAL(clicked()), this, SLOT(osnButton2_clicked()));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QGroupBox* gr2 = new QGroupBox("</w:t>
      </w:r>
      <w:r w:rsidRPr="00101F05">
        <w:rPr>
          <w:rFonts w:ascii="Courier New" w:hAnsi="Courier New" w:cs="Courier New"/>
          <w:sz w:val="20"/>
          <w:szCs w:val="20"/>
        </w:rPr>
        <w:t>Максимальная</w:t>
      </w: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высота</w:t>
      </w: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подъема</w:t>
      </w:r>
      <w:r w:rsidRPr="00101F0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gr2-&gt;setLayout(boxGr2);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QGroupBox* optimal = new QGroupBox("</w:t>
      </w:r>
      <w:r w:rsidRPr="00101F05">
        <w:rPr>
          <w:rFonts w:ascii="Courier New" w:hAnsi="Courier New" w:cs="Courier New"/>
          <w:sz w:val="20"/>
          <w:szCs w:val="20"/>
        </w:rPr>
        <w:t>Оптимальное</w:t>
      </w: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время</w:t>
      </w: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выгорания</w:t>
      </w: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топлива</w:t>
      </w:r>
      <w:r w:rsidRPr="00101F0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optimal-&gt;setSizePolicy(QSizePolicy::Fixed, QSizePolicy::Fixed);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QVBoxLayout* opt = new QVBoxLayout;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QLabel* opt_l = new QLabel("0");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optimal_t_s = opt_l;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opt-&gt;addWidget(opt_l);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optimal-&gt;setLayout(opt);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QGroupBox* boxMaxZ2 = new QGroupBox("</w:t>
      </w:r>
      <w:r w:rsidRPr="00101F05">
        <w:rPr>
          <w:rFonts w:ascii="Courier New" w:hAnsi="Courier New" w:cs="Courier New"/>
          <w:sz w:val="20"/>
          <w:szCs w:val="20"/>
        </w:rPr>
        <w:t>Максимальная</w:t>
      </w: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высота</w:t>
      </w:r>
      <w:r w:rsidRPr="00101F0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boxMaxZ2-&gt;setSizePolicy(QSizePolicy::Fixed, QSizePolicy::Fixed);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QVBoxLayout* maxZ2Lay = new QVBoxLayout;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QLabel* maxZ2 = new QLabel("0");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max_z2 = maxZ2;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maxZ2Lay-&gt;addWidget(maxZ2);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boxMaxZ2-&gt;setLayout(maxZ2Lay);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under2-&gt;addWidget(optimal);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under2-&gt;addWidget(boxMaxZ2);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boxGr2-&gt;addWidget(graph2);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boxGr2-&gt;addLayout(under2);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boxGr2-&gt;addWidget(osnB2);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mainLay-&gt;addWidget(gr1);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mainLay-&gt;addWidget(gr2);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setLayout(mainLay);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Zadacha::~Zadacha()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delete ui;</w:t>
      </w:r>
    </w:p>
    <w:p w:rsid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double primer_f(int id, double t, QVector&lt;double&gt; y){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using namespace std;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switch (id){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case 0: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return y[0]/(2+2*t) - 2*t*y[1];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case 1: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return y[1]/(2+2*t) + 2*t*y[0];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default: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QVector&lt;double&gt; solution_f(int id, QVector&lt;double&gt; t){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using namespace std;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QVector&lt;double&gt; ans;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switch(id){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case 0: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for(int i = 0; i &lt; t.size(); i++){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    ans.push_back(cos(t[i]*t[i])*sqrt(1+t[i]));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case 1: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for(int i = 0; i &lt; t.size(); i++){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    ans.push_back(sin(t[i]*t[i])*sqrt(1+t[i]));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default: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return ans;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double osn_f(int id, double t, QVector&lt;double&gt; y){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double g{0.01};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double alpha{2};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double c{0.05};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double gamma{0.01};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double m_t{0.8};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double q;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if(t &lt;= g_t_s){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 = m_t/g_t_s;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 else{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 = 0;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switch(id){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case 0: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return -1*q;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case 1: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return y[2];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case 2: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return -1*g + (1/y[0])*(alpha*q - c*exp(-1*gamma*y[1]*y[1])*y[2]*y[2]);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default: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QVector&lt;double&gt; addToElem(double d, QVector&lt;double&gt; v){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for(int i = 0; i &lt; v.size(); ++i){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v[i] += d;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return v;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QVector&lt;QVector&lt;double&gt;&gt; runge_kutt(func_t f, QVector&lt;QVector&lt;double&gt;&gt; y, QVector&lt;double&gt; t, double h){  //</w:t>
      </w:r>
      <w:r w:rsidRPr="00101F05">
        <w:rPr>
          <w:rFonts w:ascii="Courier New" w:hAnsi="Courier New" w:cs="Courier New"/>
          <w:sz w:val="20"/>
          <w:szCs w:val="20"/>
        </w:rPr>
        <w:t>в</w:t>
      </w: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у</w:t>
      </w: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содержатся</w:t>
      </w: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стартовые</w:t>
      </w: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значения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for(int i = 0; i &lt; t.size()-1; ++i){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y.push_back(QVector&lt;double&gt;());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for(int j = 0; j &lt; y[i].size(); ++j){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    double k_1 = f(j, t[i], y[i]);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    double k_2 = f(j, t[i] + (h/2), addToElem(((h/2)*k_1), y[i]));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    y[i+1].push_back(y[i][j] + h*(k_1 + k_2)/2);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QVector&lt;QVector&lt;double&gt;&gt; transp(y[0].size(), QVector&lt;double&gt;(y.size()));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for(int i = 0; i &lt; y.size(); ++i){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for(int j = 0; j &lt; y[i].size(); ++j){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    transp[j][i] = y[i][j];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return transp;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void show_graphs(QVector&lt;double&gt; t, QVector&lt;QVector&lt;double&gt;&gt; dots, QVector&lt;QVector&lt;double&gt;&gt; solution, QCustomPlot* p){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int k{0};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std::srand(3213);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QVector&lt;QColor&gt; colors;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for(int i = 0; i &lt; dots.size(); i++){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p-&gt;addGraph();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p-&gt;graph(i)-&gt;setData(t, dots[i]);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p-&gt;graph(i)-&gt;setLineStyle(QCPGraph::lsNone);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colors.push_back(QColor(std::rand()%255, std::rand()%255, std::rand()%255));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p-&gt;graph(i)-&gt;setPen(colors.last());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p-&gt;graph(i)-&gt;setScatterStyle(QCPScatterStyle(QCPScatterStyle::ssCircle, 4));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k++;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for(int j = 0; j &lt; solution.size(); j++){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p-&gt;addGraph();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p-&gt;graph(k)-&gt;setData(t, solution[j]);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p-&gt;graph(k)-&gt;setPen(colors[j]);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k++;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p-&gt;xAxis-&gt;setRange(0, t.last());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p-&gt;yAxis-&gt;setRange(-10, 10);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p-&gt;replot();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void Zadacha::max_errors(func_t f, std::function&lt;QVector&lt;double&gt;(int, QVector&lt;double&gt;)&gt; solution_f, double a, double b, int n){// n - </w:t>
      </w:r>
      <w:r w:rsidRPr="00101F05">
        <w:rPr>
          <w:rFonts w:ascii="Courier New" w:hAnsi="Courier New" w:cs="Courier New"/>
          <w:sz w:val="20"/>
          <w:szCs w:val="20"/>
        </w:rPr>
        <w:t>кол</w:t>
      </w:r>
      <w:r w:rsidRPr="00101F05">
        <w:rPr>
          <w:rFonts w:ascii="Courier New" w:hAnsi="Courier New" w:cs="Courier New"/>
          <w:sz w:val="20"/>
          <w:szCs w:val="20"/>
          <w:lang w:val="en-US"/>
        </w:rPr>
        <w:t>-</w:t>
      </w:r>
      <w:r w:rsidRPr="00101F05">
        <w:rPr>
          <w:rFonts w:ascii="Courier New" w:hAnsi="Courier New" w:cs="Courier New"/>
          <w:sz w:val="20"/>
          <w:szCs w:val="20"/>
        </w:rPr>
        <w:t>во</w:t>
      </w: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уравнений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QVector&lt;double&gt; ans1, ans2, h_v;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double h = 0.09;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while(h &gt; 0.0001){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QVector&lt;double&gt; 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for(double i = a; i &lt;= b; i+=h){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    t.push_back(i);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QVector&lt;QVector&lt;double&gt;&gt; solution;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for(int i = 0; i &lt; n; ++i){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    solution.push_back(solution_f(i, t));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QVector&lt;QVector&lt;double&gt;&gt; y; y.push_back(QVector&lt;double&gt;());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for(int i = 0; i &lt; solution.size(); i++){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    y[0].push_back(solution[i][0]);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auto dots{runge_kutt(f, y, t, h)};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QVector&lt;double&gt; norms;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for(int i = 0; i &lt; dots[0].size(); ++i){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    for(int j = 0; j &lt; dots.size(); ++j){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        norms.push_back(std::abs(solution[j][i]-dots[j][i]));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ans1.push_back(*std::max_element(norms.begin(), norms.end()));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h_v.push_back(h);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ans2.push_back(ans1.last()/(h*h));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h /= 1.2;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maxErr1-&gt;addGraph();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maxErr1-&gt;yAxis-&gt;setRange(0, *std::max_element(ans1.begin(), ans1.end()));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maxErr1-&gt;graph(0)-&gt;setData(h_v, ans1);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maxErr1-&gt;graph(0)-&gt;setScatterStyle(QCPScatterStyle(QCPScatterStyle::ssCircle, 4));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maxErr1-&gt;xAxis-&gt;setRange(0, h_v[0]);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maxErr2-&gt;addGraph();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maxErr2-&gt;graph(0)-&gt;setData(h_v, ans2);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maxErr2-&gt;graph(0)-&gt;setScatterStyle(QCPScatterStyle(QCPScatterStyle::ssCircle, 4));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maxErr2-&gt;xAxis-&gt;setRange(0, h_v[0]);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maxErr2-&gt;yAxis-&gt;setRange(0, 13500);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maxErr1-&gt;replot();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maxErr2-&gt;replot();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void Zadacha::testButton_clicked(){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double a{start_p-&gt;text().toDouble()}, b{finish_p-&gt;text().toDouble()}, h{step-&gt;text().toDouble()};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int n{2};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QVector&lt;double&gt; 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for(double i = a; i &lt;= b; i+=h){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t.push_back(i);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QVector&lt;QVector&lt;double&gt;&gt; solution;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for(int i = 0; i &lt; n; ++i){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solution.push_back(solution_f(i, t));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QVector&lt;QVector&lt;double&gt;&gt; y; y.push_back(QVector&lt;double&gt;());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for(int i = 0; i &lt; solution.size(); i++){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y[0].push_back(solution[i][0]);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show_graphs(t, runge_kutt(primer_f, y, t, h), solution, graphics);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void Zadacha::errorsButton_clicked(){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double a{start_p-&gt;text().toDouble()}, b{finish_p-&gt;text().toDouble()};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int n{2};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max_errors(primer_f, solution_f, a, b, n);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void Zadacha::osnButton1_clicked(){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double a{0}, b{100}, h{step-&gt;text().toDouble()};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double m_0{1}, z_0{0}, v_0{0};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QVector&lt;double&gt; 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for(double i = a; i &lt;= b; i+=h){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t.push_back(i);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QVector&lt;QVector&lt;double&gt;&gt; y; y.push_back(QVector&lt;double&gt;());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y[0].push_back(m_0);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y[0].push_back(z_0);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y[0].push_back(v_0);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auto ans = runge_kutt(osn_f, y, t, h);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max_z1-&gt;setText(QString::number(*std::max_element(ans[1].begin(), ans[1].end())));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graphics-&gt;addGraph();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graphics-&gt;graph(0)-&gt;setData(t, ans[1]);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graphics-&gt;xAxis-&gt;setRange(a, b);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graphics-&gt;yAxis-&gt;setRange(0, max_z1-&gt;text().toDouble());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graphics-&gt;replot();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void Zadacha::osnButton2_clicked(){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double a{0}, b{100}, h{0.001};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double m_0{1}, z_0{0}, v_0{0};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QVector&lt;double&gt; 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for(double i = a; i &lt;= b; i+=h){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t.push_back(i);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QVector&lt;QVector&lt;double&gt;&gt; y; y.push_back(QVector&lt;double&gt;());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y[0].push_back(m_0);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y[0].push_back(z_0);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y[0].push_back(v_0);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double m_z = std::numeric_limits&lt;double&gt;::min();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double mem_t{0};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for(double i = 3; i &lt;= 30; ++i){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g_t_s = i;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auto ans = runge_kutt(osn_f, y, t, h);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double tmp = *std::max_element(ans[1].begin(), ans[1].end());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if(tmp &gt; m_z){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    m_z = tmp;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    mem_t = i;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g_t_s = mem_t;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auto fin = runge_kutt(osn_f, y, t, h);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max_z2-&gt;setText(QString::number(*std::max_element(fin[1].begin(), fin[1].end())));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maximum_z-&gt;addGraph();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maximum_z-&gt;graph(0)-&gt;setData(t, fin[1]);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maximum_z-&gt;yAxis-&gt;setRange(0, max_z2-&gt;text().toDouble());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maximum_z-&gt;xAxis-&gt;setRange(a, b);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maximum_z-&gt;replot();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optimal_t_s-&gt;setText((QString::number(g_t_s)));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01F05">
        <w:rPr>
          <w:rFonts w:ascii="Courier New" w:hAnsi="Courier New" w:cs="Courier New"/>
          <w:sz w:val="20"/>
          <w:szCs w:val="20"/>
        </w:rPr>
        <w:t>g_t_s = 20;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</w:rPr>
      </w:pPr>
      <w:r w:rsidRPr="00101F05">
        <w:rPr>
          <w:rFonts w:ascii="Courier New" w:hAnsi="Courier New" w:cs="Courier New"/>
          <w:sz w:val="20"/>
          <w:szCs w:val="20"/>
        </w:rPr>
        <w:t>}</w:t>
      </w:r>
    </w:p>
    <w:sectPr w:rsidR="00101F05" w:rsidRPr="00101F05" w:rsidSect="00EC5957">
      <w:headerReference w:type="default" r:id="rId20"/>
      <w:footerReference w:type="default" r:id="rId21"/>
      <w:pgSz w:w="11906" w:h="16838"/>
      <w:pgMar w:top="993" w:right="566" w:bottom="709" w:left="1276" w:header="709" w:footer="709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E" w:date="2020-06-20T19:11:00Z" w:initials="E">
    <w:p w:rsidR="006A0839" w:rsidRPr="006A0839" w:rsidRDefault="006A0839">
      <w:pPr>
        <w:pStyle w:val="af2"/>
      </w:pPr>
      <w:r>
        <w:rPr>
          <w:rStyle w:val="af1"/>
        </w:rPr>
        <w:annotationRef/>
      </w:r>
      <w:r>
        <w:t>Понятно, что текст взяли из пособия, но творчески переработать его надо</w:t>
      </w:r>
    </w:p>
  </w:comment>
  <w:comment w:id="19" w:author="E" w:date="2020-06-20T19:13:00Z" w:initials="E">
    <w:p w:rsidR="006A0839" w:rsidRDefault="006A0839">
      <w:pPr>
        <w:pStyle w:val="af2"/>
      </w:pPr>
      <w:r>
        <w:rPr>
          <w:rStyle w:val="af1"/>
        </w:rPr>
        <w:annotationRef/>
      </w:r>
      <w:r>
        <w:t>Рисунок надо подписать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54E" w:rsidRDefault="0082354E" w:rsidP="00EC5957">
      <w:r>
        <w:separator/>
      </w:r>
    </w:p>
  </w:endnote>
  <w:endnote w:type="continuationSeparator" w:id="0">
    <w:p w:rsidR="0082354E" w:rsidRDefault="0082354E" w:rsidP="00EC59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5FF" w:usb2="0A04202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42412"/>
      <w:docPartObj>
        <w:docPartGallery w:val="Page Numbers (Bottom of Page)"/>
        <w:docPartUnique/>
      </w:docPartObj>
    </w:sdtPr>
    <w:sdtContent>
      <w:p w:rsidR="002D1E56" w:rsidRDefault="0035019E" w:rsidP="00EE577E">
        <w:pPr>
          <w:pStyle w:val="ae"/>
          <w:jc w:val="right"/>
        </w:pPr>
        <w:fldSimple w:instr=" PAGE   \* MERGEFORMAT ">
          <w:r w:rsidR="006A0839">
            <w:rPr>
              <w:noProof/>
            </w:rPr>
            <w:t>22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54E" w:rsidRDefault="0082354E" w:rsidP="00EC5957">
      <w:r>
        <w:separator/>
      </w:r>
    </w:p>
  </w:footnote>
  <w:footnote w:type="continuationSeparator" w:id="0">
    <w:p w:rsidR="0082354E" w:rsidRDefault="0082354E" w:rsidP="00EC59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E56" w:rsidRDefault="002D1E56" w:rsidP="00EC595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УП</w:t>
    </w:r>
    <w:r w:rsidRPr="00EC5957">
      <w:rPr>
        <w:color w:val="000000"/>
        <w:sz w:val="28"/>
        <w:szCs w:val="28"/>
      </w:rPr>
      <w:t>. 180009479.ТД</w:t>
    </w:r>
  </w:p>
  <w:p w:rsidR="002D1E56" w:rsidRPr="00EC5957" w:rsidRDefault="002D1E56" w:rsidP="00EC595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17182F"/>
    <w:multiLevelType w:val="hybridMultilevel"/>
    <w:tmpl w:val="AE962DC2"/>
    <w:lvl w:ilvl="0" w:tplc="2F5067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57CE4AE0"/>
    <w:multiLevelType w:val="hybridMultilevel"/>
    <w:tmpl w:val="511610BE"/>
    <w:lvl w:ilvl="0" w:tplc="07127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A45450"/>
    <w:multiLevelType w:val="hybridMultilevel"/>
    <w:tmpl w:val="352C5CC8"/>
    <w:lvl w:ilvl="0" w:tplc="18DE4E74">
      <w:numFmt w:val="bullet"/>
      <w:lvlText w:val=""/>
      <w:lvlJc w:val="left"/>
      <w:pPr>
        <w:tabs>
          <w:tab w:val="num" w:pos="5550"/>
        </w:tabs>
        <w:ind w:left="5550" w:hanging="51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10440"/>
        </w:tabs>
        <w:ind w:left="104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</w:rPr>
    </w:lvl>
  </w:abstractNum>
  <w:abstractNum w:abstractNumId="3">
    <w:nsid w:val="7CF47BB1"/>
    <w:multiLevelType w:val="hybridMultilevel"/>
    <w:tmpl w:val="66F08FF4"/>
    <w:lvl w:ilvl="0" w:tplc="FB86E4EE">
      <w:numFmt w:val="bullet"/>
      <w:lvlText w:val=""/>
      <w:lvlJc w:val="left"/>
      <w:pPr>
        <w:ind w:left="720" w:hanging="360"/>
      </w:pPr>
      <w:rPr>
        <w:rFonts w:ascii="Symbol" w:eastAsia="Times New Roman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trackRevisions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5666"/>
    <w:rsid w:val="000559E3"/>
    <w:rsid w:val="0005787B"/>
    <w:rsid w:val="00061DBE"/>
    <w:rsid w:val="00082975"/>
    <w:rsid w:val="00083023"/>
    <w:rsid w:val="00093AF4"/>
    <w:rsid w:val="00096117"/>
    <w:rsid w:val="00101F05"/>
    <w:rsid w:val="00111888"/>
    <w:rsid w:val="00136749"/>
    <w:rsid w:val="0014001A"/>
    <w:rsid w:val="001457AA"/>
    <w:rsid w:val="00150788"/>
    <w:rsid w:val="001C1A3F"/>
    <w:rsid w:val="002006AE"/>
    <w:rsid w:val="002036C1"/>
    <w:rsid w:val="00211B13"/>
    <w:rsid w:val="00251469"/>
    <w:rsid w:val="002D1E56"/>
    <w:rsid w:val="00320C36"/>
    <w:rsid w:val="0035019E"/>
    <w:rsid w:val="00391845"/>
    <w:rsid w:val="003F133C"/>
    <w:rsid w:val="00402562"/>
    <w:rsid w:val="0040721C"/>
    <w:rsid w:val="00423052"/>
    <w:rsid w:val="0046174B"/>
    <w:rsid w:val="004B52CF"/>
    <w:rsid w:val="004F0CBA"/>
    <w:rsid w:val="004F1939"/>
    <w:rsid w:val="005E037D"/>
    <w:rsid w:val="005E0CF2"/>
    <w:rsid w:val="005E50CE"/>
    <w:rsid w:val="006A0839"/>
    <w:rsid w:val="006A6B84"/>
    <w:rsid w:val="00705153"/>
    <w:rsid w:val="00747D65"/>
    <w:rsid w:val="007B536F"/>
    <w:rsid w:val="007F6C34"/>
    <w:rsid w:val="0082354E"/>
    <w:rsid w:val="008425CB"/>
    <w:rsid w:val="008426F1"/>
    <w:rsid w:val="008865EF"/>
    <w:rsid w:val="009134B8"/>
    <w:rsid w:val="0097498F"/>
    <w:rsid w:val="009C61F7"/>
    <w:rsid w:val="00A71FC8"/>
    <w:rsid w:val="00AA2393"/>
    <w:rsid w:val="00AB79A7"/>
    <w:rsid w:val="00AC3C14"/>
    <w:rsid w:val="00B21932"/>
    <w:rsid w:val="00B8381E"/>
    <w:rsid w:val="00BD0D70"/>
    <w:rsid w:val="00BE2052"/>
    <w:rsid w:val="00C0205E"/>
    <w:rsid w:val="00C232B6"/>
    <w:rsid w:val="00C349B3"/>
    <w:rsid w:val="00C71DD6"/>
    <w:rsid w:val="00C84862"/>
    <w:rsid w:val="00C84CBB"/>
    <w:rsid w:val="00CF3AE4"/>
    <w:rsid w:val="00D66C30"/>
    <w:rsid w:val="00DB3C5C"/>
    <w:rsid w:val="00DB4A19"/>
    <w:rsid w:val="00DC0BD3"/>
    <w:rsid w:val="00E36CB8"/>
    <w:rsid w:val="00E371CB"/>
    <w:rsid w:val="00E423D5"/>
    <w:rsid w:val="00E454B6"/>
    <w:rsid w:val="00E53C48"/>
    <w:rsid w:val="00EC5957"/>
    <w:rsid w:val="00EE577E"/>
    <w:rsid w:val="00EF30A0"/>
    <w:rsid w:val="00F04D59"/>
    <w:rsid w:val="00F21CC1"/>
    <w:rsid w:val="00F675AF"/>
    <w:rsid w:val="00FC5666"/>
    <w:rsid w:val="00FD7BB5"/>
    <w:rsid w:val="00FE3CC4"/>
    <w:rsid w:val="00FE4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11B1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F0C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7051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qFormat/>
    <w:rsid w:val="00211B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11B13"/>
    <w:pPr>
      <w:jc w:val="center"/>
    </w:pPr>
    <w:rPr>
      <w:b/>
      <w:sz w:val="20"/>
      <w:szCs w:val="20"/>
    </w:rPr>
  </w:style>
  <w:style w:type="paragraph" w:styleId="a4">
    <w:name w:val="Body Text"/>
    <w:basedOn w:val="a"/>
    <w:rsid w:val="00211B13"/>
    <w:pPr>
      <w:jc w:val="both"/>
    </w:pPr>
    <w:rPr>
      <w:szCs w:val="20"/>
    </w:rPr>
  </w:style>
  <w:style w:type="paragraph" w:styleId="a5">
    <w:name w:val="Subtitle"/>
    <w:basedOn w:val="a"/>
    <w:link w:val="a6"/>
    <w:qFormat/>
    <w:rsid w:val="00CF3AE4"/>
    <w:rPr>
      <w:sz w:val="28"/>
    </w:rPr>
  </w:style>
  <w:style w:type="character" w:customStyle="1" w:styleId="a6">
    <w:name w:val="Подзаголовок Знак"/>
    <w:link w:val="a5"/>
    <w:rsid w:val="00CF3AE4"/>
    <w:rPr>
      <w:sz w:val="28"/>
      <w:szCs w:val="24"/>
    </w:rPr>
  </w:style>
  <w:style w:type="paragraph" w:styleId="a7">
    <w:name w:val="Balloon Text"/>
    <w:basedOn w:val="a"/>
    <w:link w:val="a8"/>
    <w:rsid w:val="001457A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1457AA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6174B"/>
    <w:pPr>
      <w:widowControl w:val="0"/>
      <w:suppressAutoHyphens/>
      <w:autoSpaceDN w:val="0"/>
      <w:textAlignment w:val="baseline"/>
    </w:pPr>
    <w:rPr>
      <w:rFonts w:ascii="Liberation Serif" w:eastAsia="DejaVu Sans" w:hAnsi="Liberation Serif" w:cs="DejaVu Sans"/>
      <w:kern w:val="3"/>
      <w:sz w:val="24"/>
      <w:szCs w:val="24"/>
    </w:rPr>
  </w:style>
  <w:style w:type="character" w:customStyle="1" w:styleId="10">
    <w:name w:val="Заголовок 1 Знак"/>
    <w:basedOn w:val="a0"/>
    <w:link w:val="1"/>
    <w:rsid w:val="004F0C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9">
    <w:name w:val="Placeholder Text"/>
    <w:basedOn w:val="a0"/>
    <w:uiPriority w:val="99"/>
    <w:semiHidden/>
    <w:rsid w:val="00AC3C14"/>
    <w:rPr>
      <w:color w:val="808080"/>
    </w:rPr>
  </w:style>
  <w:style w:type="paragraph" w:styleId="aa">
    <w:name w:val="TOC Heading"/>
    <w:basedOn w:val="1"/>
    <w:next w:val="a"/>
    <w:uiPriority w:val="39"/>
    <w:semiHidden/>
    <w:unhideWhenUsed/>
    <w:qFormat/>
    <w:rsid w:val="00B8381E"/>
    <w:pPr>
      <w:spacing w:line="276" w:lineRule="auto"/>
      <w:outlineLvl w:val="9"/>
    </w:pPr>
    <w:rPr>
      <w:lang w:eastAsia="en-US"/>
    </w:rPr>
  </w:style>
  <w:style w:type="paragraph" w:styleId="30">
    <w:name w:val="toc 3"/>
    <w:basedOn w:val="a"/>
    <w:next w:val="a"/>
    <w:autoRedefine/>
    <w:uiPriority w:val="39"/>
    <w:rsid w:val="00B8381E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B8381E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rsid w:val="007051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header"/>
    <w:basedOn w:val="a"/>
    <w:link w:val="ad"/>
    <w:rsid w:val="00EC595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EC5957"/>
    <w:rPr>
      <w:sz w:val="24"/>
      <w:szCs w:val="24"/>
    </w:rPr>
  </w:style>
  <w:style w:type="paragraph" w:styleId="ae">
    <w:name w:val="footer"/>
    <w:basedOn w:val="a"/>
    <w:link w:val="af"/>
    <w:uiPriority w:val="99"/>
    <w:rsid w:val="00EC595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C5957"/>
    <w:rPr>
      <w:sz w:val="24"/>
      <w:szCs w:val="24"/>
    </w:rPr>
  </w:style>
  <w:style w:type="paragraph" w:styleId="af0">
    <w:name w:val="List Paragraph"/>
    <w:basedOn w:val="a"/>
    <w:uiPriority w:val="34"/>
    <w:qFormat/>
    <w:rsid w:val="002036C1"/>
    <w:pPr>
      <w:spacing w:after="160" w:line="259" w:lineRule="auto"/>
      <w:ind w:left="720"/>
      <w:contextualSpacing/>
    </w:pPr>
    <w:rPr>
      <w:rFonts w:eastAsia="Calibri" w:cstheme="minorBidi"/>
      <w:color w:val="000000" w:themeColor="text1"/>
      <w:sz w:val="28"/>
      <w:szCs w:val="22"/>
      <w:lang w:eastAsia="en-US"/>
    </w:rPr>
  </w:style>
  <w:style w:type="character" w:styleId="af1">
    <w:name w:val="annotation reference"/>
    <w:basedOn w:val="a0"/>
    <w:rsid w:val="006A0839"/>
    <w:rPr>
      <w:sz w:val="16"/>
      <w:szCs w:val="16"/>
    </w:rPr>
  </w:style>
  <w:style w:type="paragraph" w:styleId="af2">
    <w:name w:val="annotation text"/>
    <w:basedOn w:val="a"/>
    <w:link w:val="af3"/>
    <w:rsid w:val="006A0839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rsid w:val="006A0839"/>
  </w:style>
  <w:style w:type="paragraph" w:styleId="af4">
    <w:name w:val="annotation subject"/>
    <w:basedOn w:val="af2"/>
    <w:next w:val="af2"/>
    <w:link w:val="af5"/>
    <w:rsid w:val="006A0839"/>
    <w:rPr>
      <w:b/>
      <w:bCs/>
    </w:rPr>
  </w:style>
  <w:style w:type="character" w:customStyle="1" w:styleId="af5">
    <w:name w:val="Тема примечания Знак"/>
    <w:basedOn w:val="af3"/>
    <w:link w:val="af4"/>
    <w:rsid w:val="006A083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8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98AC85-8F7C-47A6-9701-215C74AA8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22</Pages>
  <Words>3715</Words>
  <Characters>21178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ДНЕВНИК</vt:lpstr>
    </vt:vector>
  </TitlesOfParts>
  <Company>ХГТУ</Company>
  <LinksUpToDate>false</LinksUpToDate>
  <CharactersWithSpaces>24844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ДНЕВНИК</dc:title>
  <dc:creator>Super User</dc:creator>
  <cp:lastModifiedBy>E</cp:lastModifiedBy>
  <cp:revision>18</cp:revision>
  <cp:lastPrinted>2017-12-20T02:25:00Z</cp:lastPrinted>
  <dcterms:created xsi:type="dcterms:W3CDTF">2017-12-20T02:47:00Z</dcterms:created>
  <dcterms:modified xsi:type="dcterms:W3CDTF">2020-06-20T09:17:00Z</dcterms:modified>
</cp:coreProperties>
</file>